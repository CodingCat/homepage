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58D7A" w14:textId="3E8E0C17" w:rsidR="00101648" w:rsidRDefault="00101648" w:rsidP="006E616A">
      <w:pPr>
        <w:rPr>
          <w:ins w:id="0" w:author="xueliu" w:date="2013-04-05T22:58:00Z"/>
        </w:rPr>
      </w:pPr>
      <w:ins w:id="1" w:author="xueliu" w:date="2013-04-05T22:58:00Z">
        <w:r>
          <w:t>Bring Big Data To Everyone</w:t>
        </w:r>
      </w:ins>
    </w:p>
    <w:p w14:paraId="6EB169C5" w14:textId="77777777" w:rsidR="00101648" w:rsidRDefault="00101648" w:rsidP="006E616A">
      <w:pPr>
        <w:rPr>
          <w:ins w:id="2" w:author="xueliu" w:date="2013-04-05T22:58:00Z"/>
        </w:rPr>
      </w:pPr>
    </w:p>
    <w:p w14:paraId="1AA9F7EB" w14:textId="0766A2DF" w:rsidR="00166446" w:rsidDel="00D21D93" w:rsidRDefault="00166446" w:rsidP="006E616A">
      <w:pPr>
        <w:rPr>
          <w:ins w:id="3" w:author="xueliu" w:date="2013-04-04T23:00:00Z"/>
          <w:del w:id="4" w:author="zhunan" w:date="2013-04-05T15:04:00Z"/>
        </w:rPr>
      </w:pPr>
      <w:ins w:id="5" w:author="xueliu" w:date="2013-04-04T23:00:00Z">
        <w:del w:id="6" w:author="zhunan" w:date="2013-04-05T15:04:00Z">
          <w:r w:rsidDel="00D21D93">
            <w:fldChar w:fldCharType="begin"/>
          </w:r>
          <w:r w:rsidDel="00D21D93">
            <w:delInstrText xml:space="preserve"> HYPERLINK "http://aws.amazon.com/grants/" </w:delInstrText>
          </w:r>
          <w:r w:rsidDel="00D21D93">
            <w:fldChar w:fldCharType="separate"/>
          </w:r>
          <w:r w:rsidDel="00D21D93">
            <w:rPr>
              <w:rStyle w:val="Hyperlink"/>
            </w:rPr>
            <w:delText>http://aws.amazon.com/grants/</w:delText>
          </w:r>
          <w:r w:rsidDel="00D21D93">
            <w:fldChar w:fldCharType="end"/>
          </w:r>
        </w:del>
      </w:ins>
    </w:p>
    <w:tbl>
      <w:tblPr>
        <w:tblW w:w="10215" w:type="dxa"/>
        <w:shd w:val="clear" w:color="auto" w:fill="FFFFFF"/>
        <w:tblCellMar>
          <w:left w:w="0" w:type="dxa"/>
          <w:right w:w="0" w:type="dxa"/>
        </w:tblCellMar>
        <w:tblLook w:val="04A0" w:firstRow="1" w:lastRow="0" w:firstColumn="1" w:lastColumn="0" w:noHBand="0" w:noVBand="1"/>
      </w:tblPr>
      <w:tblGrid>
        <w:gridCol w:w="6639"/>
        <w:gridCol w:w="3576"/>
      </w:tblGrid>
      <w:tr w:rsidR="00D33FF8" w:rsidRPr="00D33FF8" w:rsidDel="00D21D93" w14:paraId="54F00BD2" w14:textId="045EB551" w:rsidTr="00D33FF8">
        <w:trPr>
          <w:del w:id="7" w:author="zhunan" w:date="2013-04-05T15:04:00Z"/>
        </w:trPr>
        <w:tc>
          <w:tcPr>
            <w:tcW w:w="0" w:type="auto"/>
            <w:tcBorders>
              <w:top w:val="nil"/>
              <w:left w:val="nil"/>
              <w:bottom w:val="nil"/>
              <w:right w:val="nil"/>
            </w:tcBorders>
            <w:shd w:val="clear" w:color="auto" w:fill="FFFFFF"/>
            <w:tcMar>
              <w:top w:w="72" w:type="dxa"/>
              <w:left w:w="72" w:type="dxa"/>
              <w:bottom w:w="72" w:type="dxa"/>
              <w:right w:w="72" w:type="dxa"/>
            </w:tcMar>
            <w:hideMark/>
          </w:tcPr>
          <w:p w14:paraId="0598B489" w14:textId="484410E8" w:rsidR="00D33FF8" w:rsidRPr="00D33FF8" w:rsidDel="00D21D93" w:rsidRDefault="00D33FF8">
            <w:pPr>
              <w:rPr>
                <w:del w:id="8" w:author="zhunan" w:date="2013-04-05T15:04:00Z"/>
                <w:rFonts w:ascii="Verdana" w:eastAsia="Times New Roman" w:hAnsi="Verdana" w:cs="Times New Roman"/>
                <w:b/>
                <w:bCs/>
                <w:color w:val="000000"/>
                <w:sz w:val="18"/>
                <w:szCs w:val="18"/>
                <w:lang w:val="en-CA"/>
              </w:rPr>
              <w:pPrChange w:id="9" w:author="zhunan" w:date="2013-04-05T15:05:00Z">
                <w:pPr>
                  <w:spacing w:line="270" w:lineRule="atLeast"/>
                  <w:jc w:val="right"/>
                </w:pPr>
              </w:pPrChange>
            </w:pPr>
            <w:del w:id="10" w:author="zhunan" w:date="2013-04-05T15:04:00Z">
              <w:r w:rsidRPr="00D33FF8" w:rsidDel="00D21D93">
                <w:rPr>
                  <w:rFonts w:ascii="Verdana" w:eastAsia="Times New Roman" w:hAnsi="Verdana" w:cs="Times New Roman"/>
                  <w:b/>
                  <w:bCs/>
                  <w:color w:val="000000"/>
                  <w:sz w:val="18"/>
                  <w:szCs w:val="18"/>
                  <w:lang w:val="en-CA"/>
                </w:rPr>
                <w:delText>Research project URL*</w:delText>
              </w:r>
            </w:del>
          </w:p>
        </w:tc>
        <w:tc>
          <w:tcPr>
            <w:tcW w:w="0" w:type="auto"/>
            <w:tcBorders>
              <w:top w:val="nil"/>
              <w:left w:val="nil"/>
              <w:bottom w:val="nil"/>
              <w:right w:val="nil"/>
            </w:tcBorders>
            <w:shd w:val="clear" w:color="auto" w:fill="FFFFFF"/>
            <w:tcMar>
              <w:top w:w="72" w:type="dxa"/>
              <w:left w:w="0" w:type="dxa"/>
              <w:bottom w:w="72" w:type="dxa"/>
              <w:right w:w="0" w:type="dxa"/>
            </w:tcMar>
            <w:hideMark/>
          </w:tcPr>
          <w:p w14:paraId="4E52AE28" w14:textId="7B659DAB" w:rsidR="00D33FF8" w:rsidRPr="00D33FF8" w:rsidDel="00D21D93" w:rsidRDefault="00EE16BC">
            <w:pPr>
              <w:rPr>
                <w:del w:id="11" w:author="zhunan" w:date="2013-04-05T15:04:00Z"/>
                <w:rFonts w:ascii="Verdana" w:eastAsia="Times New Roman" w:hAnsi="Verdana" w:cs="Times New Roman"/>
                <w:color w:val="000000"/>
                <w:sz w:val="18"/>
                <w:szCs w:val="18"/>
                <w:lang w:val="en-CA"/>
              </w:rPr>
              <w:pPrChange w:id="12" w:author="zhunan" w:date="2013-04-05T15:05:00Z">
                <w:pPr>
                  <w:spacing w:line="270" w:lineRule="atLeast"/>
                </w:pPr>
              </w:pPrChange>
            </w:pPr>
            <w:del w:id="13" w:author="zhunan" w:date="2013-04-05T15:04:00Z">
              <w:r>
                <w:rPr>
                  <w:rFonts w:ascii="Verdana" w:eastAsia="Times New Roman" w:hAnsi="Verdana" w:cs="Times New Roman"/>
                  <w:color w:val="000000"/>
                  <w:sz w:val="18"/>
                  <w:szCs w:val="18"/>
                  <w:lang w:val="en-CA"/>
                </w:rPr>
                <w:pict w14:anchorId="6C9D33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8pt">
                    <v:imagedata r:id="rId7" o:title=""/>
                  </v:shape>
                </w:pict>
              </w:r>
            </w:del>
          </w:p>
        </w:tc>
      </w:tr>
      <w:tr w:rsidR="00D33FF8" w:rsidRPr="00D33FF8" w:rsidDel="00D21D93" w14:paraId="6642148F" w14:textId="7C6B9632" w:rsidTr="00D33FF8">
        <w:trPr>
          <w:del w:id="14" w:author="zhunan" w:date="2013-04-05T15:04:00Z"/>
        </w:trPr>
        <w:tc>
          <w:tcPr>
            <w:tcW w:w="0" w:type="auto"/>
            <w:tcBorders>
              <w:top w:val="nil"/>
              <w:left w:val="nil"/>
              <w:bottom w:val="nil"/>
              <w:right w:val="nil"/>
            </w:tcBorders>
            <w:shd w:val="clear" w:color="auto" w:fill="FFFFFF"/>
            <w:tcMar>
              <w:top w:w="72" w:type="dxa"/>
              <w:left w:w="72" w:type="dxa"/>
              <w:bottom w:w="72" w:type="dxa"/>
              <w:right w:w="72" w:type="dxa"/>
            </w:tcMar>
            <w:hideMark/>
          </w:tcPr>
          <w:p w14:paraId="18026895" w14:textId="0B6FDBB5" w:rsidR="00D33FF8" w:rsidRPr="00D33FF8" w:rsidDel="00D21D93" w:rsidRDefault="00D33FF8">
            <w:pPr>
              <w:rPr>
                <w:del w:id="15" w:author="zhunan" w:date="2013-04-05T15:04:00Z"/>
                <w:rFonts w:ascii="Verdana" w:eastAsia="Times New Roman" w:hAnsi="Verdana" w:cs="Times New Roman"/>
                <w:b/>
                <w:bCs/>
                <w:color w:val="000000"/>
                <w:sz w:val="18"/>
                <w:szCs w:val="18"/>
                <w:lang w:val="en-CA"/>
              </w:rPr>
              <w:pPrChange w:id="16" w:author="zhunan" w:date="2013-04-05T15:05:00Z">
                <w:pPr>
                  <w:spacing w:line="270" w:lineRule="atLeast"/>
                  <w:jc w:val="right"/>
                </w:pPr>
              </w:pPrChange>
            </w:pPr>
            <w:del w:id="17" w:author="zhunan" w:date="2013-04-05T15:04:00Z">
              <w:r w:rsidRPr="00D33FF8" w:rsidDel="00D21D93">
                <w:rPr>
                  <w:rFonts w:ascii="Verdana" w:eastAsia="Times New Roman" w:hAnsi="Verdana" w:cs="Times New Roman"/>
                  <w:b/>
                  <w:bCs/>
                  <w:color w:val="000000"/>
                  <w:sz w:val="18"/>
                  <w:szCs w:val="18"/>
                  <w:lang w:val="en-CA"/>
                </w:rPr>
                <w:delText>AWS service required for research: </w:delText>
              </w:r>
              <w:r w:rsidRPr="00D33FF8" w:rsidDel="00D21D93">
                <w:rPr>
                  <w:rFonts w:ascii="Verdana" w:eastAsia="Times New Roman" w:hAnsi="Verdana" w:cs="Times New Roman"/>
                  <w:b/>
                  <w:bCs/>
                  <w:color w:val="000000"/>
                  <w:sz w:val="18"/>
                  <w:szCs w:val="18"/>
                  <w:lang w:val="en-CA"/>
                </w:rPr>
                <w:br/>
              </w:r>
              <w:r w:rsidRPr="00D33FF8" w:rsidDel="00D21D93">
                <w:rPr>
                  <w:rFonts w:ascii="Verdana" w:eastAsia="Times New Roman" w:hAnsi="Verdana" w:cs="Times New Roman"/>
                  <w:color w:val="000000"/>
                  <w:sz w:val="18"/>
                  <w:szCs w:val="18"/>
                  <w:lang w:val="en-CA"/>
                </w:rPr>
                <w:delText>(Select the most needed service)</w:delText>
              </w:r>
              <w:r w:rsidRPr="00D33FF8" w:rsidDel="00D21D93">
                <w:rPr>
                  <w:rFonts w:ascii="Verdana" w:eastAsia="Times New Roman" w:hAnsi="Verdana" w:cs="Times New Roman"/>
                  <w:b/>
                  <w:bCs/>
                  <w:color w:val="000000"/>
                  <w:sz w:val="18"/>
                  <w:szCs w:val="18"/>
                  <w:lang w:val="en-CA"/>
                </w:rPr>
                <w:delText>*</w:delText>
              </w:r>
            </w:del>
          </w:p>
        </w:tc>
        <w:tc>
          <w:tcPr>
            <w:tcW w:w="0" w:type="auto"/>
            <w:tcBorders>
              <w:top w:val="nil"/>
              <w:left w:val="nil"/>
              <w:bottom w:val="nil"/>
              <w:right w:val="nil"/>
            </w:tcBorders>
            <w:shd w:val="clear" w:color="auto" w:fill="FFFFFF"/>
            <w:tcMar>
              <w:top w:w="72" w:type="dxa"/>
              <w:left w:w="0" w:type="dxa"/>
              <w:bottom w:w="72" w:type="dxa"/>
              <w:right w:w="0" w:type="dxa"/>
            </w:tcMar>
            <w:hideMark/>
          </w:tcPr>
          <w:p w14:paraId="2F72E82F" w14:textId="45558211" w:rsidR="00D33FF8" w:rsidRPr="00D33FF8" w:rsidDel="00D21D93" w:rsidRDefault="00D33FF8">
            <w:pPr>
              <w:rPr>
                <w:del w:id="18" w:author="zhunan" w:date="2013-04-05T15:04:00Z"/>
                <w:rFonts w:ascii="Verdana" w:eastAsia="Times New Roman" w:hAnsi="Verdana" w:cs="Times New Roman"/>
                <w:color w:val="000000"/>
                <w:sz w:val="18"/>
                <w:szCs w:val="18"/>
                <w:lang w:val="en-CA"/>
              </w:rPr>
              <w:pPrChange w:id="19" w:author="zhunan" w:date="2013-04-05T15:05:00Z">
                <w:pPr>
                  <w:spacing w:line="270" w:lineRule="atLeast"/>
                </w:pPr>
              </w:pPrChange>
            </w:pPr>
            <w:del w:id="20" w:author="zhunan" w:date="2013-04-05T15:04:00Z">
              <w:r w:rsidRPr="00D33FF8" w:rsidDel="00D21D93">
                <w:rPr>
                  <w:rFonts w:ascii="Verdana" w:eastAsia="Times New Roman" w:hAnsi="Verdana" w:cs="Times New Roman"/>
                  <w:color w:val="000000"/>
                  <w:sz w:val="18"/>
                  <w:szCs w:val="18"/>
                  <w:lang w:val="en-CA"/>
                </w:rPr>
                <w:delText>       </w:delText>
              </w:r>
              <w:r w:rsidR="00EE16BC">
                <w:rPr>
                  <w:rFonts w:ascii="Verdana" w:eastAsia="Times New Roman" w:hAnsi="Verdana" w:cs="Times New Roman"/>
                  <w:color w:val="000000"/>
                  <w:sz w:val="18"/>
                  <w:szCs w:val="18"/>
                  <w:lang w:val="en-CA"/>
                </w:rPr>
                <w:pict w14:anchorId="65C598C3">
                  <v:shape id="_x0000_i1026" type="#_x0000_t75" style="width:142pt;height:18pt">
                    <v:imagedata r:id="rId8" o:title=""/>
                  </v:shape>
                </w:pict>
              </w:r>
            </w:del>
          </w:p>
        </w:tc>
      </w:tr>
      <w:tr w:rsidR="00D33FF8" w:rsidRPr="00D33FF8" w:rsidDel="00D21D93" w14:paraId="558B1A45" w14:textId="54321C2A" w:rsidTr="00D33FF8">
        <w:trPr>
          <w:del w:id="21" w:author="zhunan" w:date="2013-04-05T15:04:00Z"/>
        </w:trPr>
        <w:tc>
          <w:tcPr>
            <w:tcW w:w="0" w:type="auto"/>
            <w:tcBorders>
              <w:top w:val="nil"/>
              <w:left w:val="nil"/>
              <w:bottom w:val="nil"/>
              <w:right w:val="nil"/>
            </w:tcBorders>
            <w:shd w:val="clear" w:color="auto" w:fill="FFFFFF"/>
            <w:tcMar>
              <w:top w:w="72" w:type="dxa"/>
              <w:left w:w="72" w:type="dxa"/>
              <w:bottom w:w="72" w:type="dxa"/>
              <w:right w:w="72" w:type="dxa"/>
            </w:tcMar>
            <w:hideMark/>
          </w:tcPr>
          <w:p w14:paraId="101BA8B7" w14:textId="3C8C50FD" w:rsidR="00D33FF8" w:rsidRPr="00D33FF8" w:rsidDel="00D21D93" w:rsidRDefault="00D33FF8">
            <w:pPr>
              <w:rPr>
                <w:del w:id="22" w:author="zhunan" w:date="2013-04-05T15:04:00Z"/>
                <w:rFonts w:ascii="Verdana" w:eastAsia="Times New Roman" w:hAnsi="Verdana" w:cs="Times New Roman"/>
                <w:b/>
                <w:bCs/>
                <w:color w:val="000000"/>
                <w:sz w:val="18"/>
                <w:szCs w:val="18"/>
                <w:lang w:val="en-CA"/>
              </w:rPr>
              <w:pPrChange w:id="23" w:author="zhunan" w:date="2013-04-05T15:05:00Z">
                <w:pPr>
                  <w:spacing w:line="270" w:lineRule="atLeast"/>
                  <w:jc w:val="right"/>
                </w:pPr>
              </w:pPrChange>
            </w:pPr>
            <w:del w:id="24" w:author="zhunan" w:date="2013-04-05T15:04:00Z">
              <w:r w:rsidRPr="00D33FF8" w:rsidDel="00D21D93">
                <w:rPr>
                  <w:rFonts w:ascii="Verdana" w:eastAsia="Times New Roman" w:hAnsi="Verdana" w:cs="Times New Roman"/>
                  <w:b/>
                  <w:bCs/>
                  <w:color w:val="000000"/>
                  <w:sz w:val="18"/>
                  <w:szCs w:val="18"/>
                  <w:lang w:val="en-CA"/>
                </w:rPr>
                <w:delText>Description of research project,</w:delText>
              </w:r>
              <w:r w:rsidRPr="00D33FF8" w:rsidDel="00D21D93">
                <w:rPr>
                  <w:rFonts w:ascii="Verdana" w:eastAsia="Times New Roman" w:hAnsi="Verdana" w:cs="Times New Roman"/>
                  <w:b/>
                  <w:bCs/>
                  <w:color w:val="000000"/>
                  <w:sz w:val="18"/>
                  <w:szCs w:val="18"/>
                  <w:lang w:val="en-CA"/>
                </w:rPr>
                <w:br/>
                <w:delText>AWS solution, usage requirements (4000 character limit)*</w:delText>
              </w:r>
            </w:del>
          </w:p>
        </w:tc>
        <w:tc>
          <w:tcPr>
            <w:tcW w:w="0" w:type="auto"/>
            <w:shd w:val="clear" w:color="auto" w:fill="FFFFFF"/>
            <w:vAlign w:val="center"/>
            <w:hideMark/>
          </w:tcPr>
          <w:p w14:paraId="10242423" w14:textId="6E0BC283" w:rsidR="00D33FF8" w:rsidRPr="00D33FF8" w:rsidDel="00D21D93" w:rsidRDefault="00D33FF8" w:rsidP="006E616A">
            <w:pPr>
              <w:rPr>
                <w:del w:id="25" w:author="zhunan" w:date="2013-04-05T15:04:00Z"/>
                <w:rFonts w:ascii="Times New Roman" w:eastAsia="Times New Roman" w:hAnsi="Times New Roman" w:cs="Times New Roman"/>
                <w:sz w:val="20"/>
                <w:szCs w:val="20"/>
                <w:lang w:val="en-CA"/>
              </w:rPr>
            </w:pPr>
          </w:p>
        </w:tc>
      </w:tr>
    </w:tbl>
    <w:p w14:paraId="547BB4D0" w14:textId="77777777" w:rsidR="00D33FF8" w:rsidRPr="00D33FF8" w:rsidDel="00807B47" w:rsidRDefault="00D33FF8">
      <w:pPr>
        <w:rPr>
          <w:del w:id="26" w:author="zhunan" w:date="2013-04-05T15:11:00Z"/>
          <w:lang w:val="en-CA"/>
        </w:rPr>
        <w:pPrChange w:id="27" w:author="zhunan" w:date="2013-04-05T15:05:00Z">
          <w:pPr>
            <w:pStyle w:val="Heading1"/>
            <w:jc w:val="center"/>
          </w:pPr>
        </w:pPrChange>
      </w:pPr>
    </w:p>
    <w:p w14:paraId="28D4710C" w14:textId="77777777" w:rsidR="00D33FF8" w:rsidDel="00807B47" w:rsidRDefault="00D33FF8">
      <w:pPr>
        <w:rPr>
          <w:del w:id="28" w:author="zhunan" w:date="2013-04-05T15:11:00Z"/>
        </w:rPr>
        <w:pPrChange w:id="29" w:author="zhunan" w:date="2013-04-05T15:05:00Z">
          <w:pPr>
            <w:pStyle w:val="Heading1"/>
            <w:jc w:val="center"/>
          </w:pPr>
        </w:pPrChange>
      </w:pPr>
    </w:p>
    <w:p w14:paraId="790198E5" w14:textId="42D31B10" w:rsidR="004E4D05" w:rsidDel="00EA3413" w:rsidRDefault="00204EB8">
      <w:pPr>
        <w:rPr>
          <w:ins w:id="30" w:author="xueliu" w:date="2013-04-04T22:54:00Z"/>
          <w:del w:id="31" w:author="zhunan" w:date="2013-04-05T15:11:00Z"/>
        </w:rPr>
        <w:pPrChange w:id="32" w:author="zhunan" w:date="2013-04-05T15:05:00Z">
          <w:pPr>
            <w:pStyle w:val="Heading1"/>
            <w:jc w:val="center"/>
          </w:pPr>
        </w:pPrChange>
      </w:pPr>
      <w:del w:id="33" w:author="zhunan" w:date="2013-04-05T15:11:00Z">
        <w:r w:rsidDel="00EA3413">
          <w:rPr>
            <w:rFonts w:hint="eastAsia"/>
          </w:rPr>
          <w:delText>Bring BigData to Everyone</w:delText>
        </w:r>
      </w:del>
    </w:p>
    <w:p w14:paraId="4D538A98" w14:textId="29C49956" w:rsidR="0029572E" w:rsidDel="00EA3413" w:rsidRDefault="0029572E">
      <w:pPr>
        <w:rPr>
          <w:ins w:id="34" w:author="xueliu" w:date="2013-04-04T23:01:00Z"/>
          <w:del w:id="35" w:author="zhunan" w:date="2013-04-05T15:11:00Z"/>
          <w:rFonts w:ascii="Verdana" w:eastAsia="Times New Roman" w:hAnsi="Verdana" w:cs="Times New Roman"/>
          <w:color w:val="000000"/>
          <w:sz w:val="18"/>
          <w:szCs w:val="18"/>
          <w:lang w:val="en-CA"/>
        </w:rPr>
        <w:pPrChange w:id="36" w:author="zhunan" w:date="2013-04-05T15:05:00Z">
          <w:pPr>
            <w:pStyle w:val="Heading1"/>
            <w:jc w:val="center"/>
          </w:pPr>
        </w:pPrChange>
      </w:pPr>
      <w:ins w:id="37" w:author="xueliu" w:date="2013-04-04T23:01:00Z">
        <w:del w:id="38" w:author="zhunan" w:date="2013-04-05T15:11:00Z">
          <w:r w:rsidDel="00EA3413">
            <w:rPr>
              <w:rFonts w:ascii="Verdana" w:eastAsia="Times New Roman" w:hAnsi="Verdana" w:cs="Times New Roman"/>
              <w:b/>
              <w:bCs/>
              <w:color w:val="000000"/>
              <w:sz w:val="18"/>
              <w:szCs w:val="18"/>
              <w:lang w:val="en-CA"/>
            </w:rPr>
            <w:delText>Create a webpage on our group server;</w:delText>
          </w:r>
        </w:del>
      </w:ins>
    </w:p>
    <w:p w14:paraId="18F8B75F" w14:textId="763B3049" w:rsidR="0029572E" w:rsidDel="00EA3413" w:rsidRDefault="0029572E">
      <w:pPr>
        <w:rPr>
          <w:ins w:id="39" w:author="xueliu" w:date="2013-04-04T23:02:00Z"/>
          <w:del w:id="40" w:author="zhunan" w:date="2013-04-05T15:11:00Z"/>
          <w:rFonts w:ascii="Verdana" w:eastAsia="Times New Roman" w:hAnsi="Verdana" w:cs="Times New Roman"/>
          <w:color w:val="000000"/>
          <w:sz w:val="18"/>
          <w:szCs w:val="18"/>
          <w:lang w:val="en-CA"/>
        </w:rPr>
        <w:pPrChange w:id="41" w:author="zhunan" w:date="2013-04-05T15:05:00Z">
          <w:pPr>
            <w:pStyle w:val="Heading1"/>
            <w:jc w:val="center"/>
          </w:pPr>
        </w:pPrChange>
      </w:pPr>
    </w:p>
    <w:p w14:paraId="189F7C4C" w14:textId="569FF3BF" w:rsidR="0029572E" w:rsidDel="00EA3413" w:rsidRDefault="0029572E">
      <w:pPr>
        <w:rPr>
          <w:ins w:id="42" w:author="xueliu" w:date="2013-04-04T23:02:00Z"/>
          <w:del w:id="43" w:author="zhunan" w:date="2013-04-05T15:11:00Z"/>
          <w:rFonts w:ascii="Verdana" w:eastAsia="Times New Roman" w:hAnsi="Verdana" w:cs="Times New Roman"/>
          <w:color w:val="000000"/>
          <w:sz w:val="18"/>
          <w:szCs w:val="18"/>
          <w:lang w:val="en-CA"/>
        </w:rPr>
        <w:pPrChange w:id="44" w:author="zhunan" w:date="2013-04-05T15:05:00Z">
          <w:pPr>
            <w:pStyle w:val="Heading1"/>
            <w:jc w:val="center"/>
          </w:pPr>
        </w:pPrChange>
      </w:pPr>
      <w:ins w:id="45" w:author="xueliu" w:date="2013-04-04T23:02:00Z">
        <w:del w:id="46" w:author="zhunan" w:date="2013-04-05T15:11:00Z">
          <w:r w:rsidDel="00EA3413">
            <w:rPr>
              <w:rFonts w:ascii="Verdana" w:eastAsia="Times New Roman" w:hAnsi="Verdana" w:cs="Times New Roman"/>
              <w:b/>
              <w:bCs/>
              <w:color w:val="000000"/>
              <w:sz w:val="18"/>
              <w:szCs w:val="18"/>
              <w:lang w:val="en-CA"/>
            </w:rPr>
            <w:delText>With the proposal info there;</w:delText>
          </w:r>
        </w:del>
      </w:ins>
    </w:p>
    <w:p w14:paraId="39703FB5" w14:textId="5156D26F" w:rsidR="0029572E" w:rsidDel="00EA3413" w:rsidRDefault="0029572E">
      <w:pPr>
        <w:rPr>
          <w:ins w:id="47" w:author="xueliu" w:date="2013-04-04T23:01:00Z"/>
          <w:del w:id="48" w:author="zhunan" w:date="2013-04-05T15:11:00Z"/>
          <w:rFonts w:ascii="Verdana" w:eastAsia="Times New Roman" w:hAnsi="Verdana" w:cs="Times New Roman"/>
          <w:color w:val="000000"/>
          <w:sz w:val="18"/>
          <w:szCs w:val="18"/>
          <w:lang w:val="en-CA"/>
        </w:rPr>
        <w:pPrChange w:id="49" w:author="zhunan" w:date="2013-04-05T15:05:00Z">
          <w:pPr>
            <w:pStyle w:val="Heading1"/>
            <w:jc w:val="center"/>
          </w:pPr>
        </w:pPrChange>
      </w:pPr>
    </w:p>
    <w:p w14:paraId="2248E344" w14:textId="78F8CFD7" w:rsidR="00D33FF8" w:rsidDel="00EA3413" w:rsidRDefault="00D33FF8">
      <w:pPr>
        <w:rPr>
          <w:ins w:id="50" w:author="xueliu" w:date="2013-04-04T22:55:00Z"/>
          <w:del w:id="51" w:author="zhunan" w:date="2013-04-05T15:11:00Z"/>
          <w:rFonts w:ascii="Verdana" w:eastAsia="Times New Roman" w:hAnsi="Verdana" w:cs="Times New Roman"/>
          <w:color w:val="000000"/>
          <w:sz w:val="18"/>
          <w:szCs w:val="18"/>
          <w:lang w:val="en-CA"/>
        </w:rPr>
        <w:pPrChange w:id="52" w:author="zhunan" w:date="2013-04-05T15:05:00Z">
          <w:pPr>
            <w:pStyle w:val="Heading1"/>
            <w:jc w:val="center"/>
          </w:pPr>
        </w:pPrChange>
      </w:pPr>
      <w:ins w:id="53" w:author="xueliu" w:date="2013-04-04T22:55:00Z">
        <w:del w:id="54" w:author="zhunan" w:date="2013-04-05T15:11:00Z">
          <w:r w:rsidDel="00EA3413">
            <w:rPr>
              <w:rFonts w:ascii="Verdana" w:eastAsia="Times New Roman" w:hAnsi="Verdana" w:cs="Times New Roman"/>
              <w:b/>
              <w:bCs/>
              <w:color w:val="000000"/>
              <w:sz w:val="18"/>
              <w:szCs w:val="18"/>
              <w:lang w:val="en-CA"/>
            </w:rPr>
            <w:delText>Use the following Section Titles:</w:delText>
          </w:r>
        </w:del>
      </w:ins>
    </w:p>
    <w:p w14:paraId="61435961" w14:textId="7C4A6E00" w:rsidR="00D33FF8" w:rsidDel="00EA3413" w:rsidRDefault="00D33FF8">
      <w:pPr>
        <w:rPr>
          <w:ins w:id="55" w:author="xueliu" w:date="2013-04-04T22:55:00Z"/>
          <w:del w:id="56" w:author="zhunan" w:date="2013-04-05T15:11:00Z"/>
          <w:rFonts w:ascii="Verdana" w:eastAsia="Times New Roman" w:hAnsi="Verdana" w:cs="Times New Roman"/>
          <w:color w:val="000000"/>
          <w:sz w:val="18"/>
          <w:szCs w:val="18"/>
          <w:lang w:val="en-CA"/>
        </w:rPr>
        <w:pPrChange w:id="57" w:author="zhunan" w:date="2013-04-05T15:05:00Z">
          <w:pPr>
            <w:pStyle w:val="Heading1"/>
            <w:jc w:val="center"/>
          </w:pPr>
        </w:pPrChange>
      </w:pPr>
    </w:p>
    <w:p w14:paraId="6FC8C87C" w14:textId="7A56E4E8" w:rsidR="00D33FF8" w:rsidDel="00EA3413" w:rsidRDefault="00D33FF8">
      <w:pPr>
        <w:rPr>
          <w:ins w:id="58" w:author="xueliu" w:date="2013-04-04T22:55:00Z"/>
          <w:del w:id="59" w:author="zhunan" w:date="2013-04-05T15:11:00Z"/>
          <w:rFonts w:ascii="Verdana" w:eastAsia="Times New Roman" w:hAnsi="Verdana" w:cs="Times New Roman"/>
          <w:color w:val="000000"/>
          <w:sz w:val="18"/>
          <w:szCs w:val="18"/>
          <w:lang w:val="en-CA"/>
        </w:rPr>
        <w:pPrChange w:id="60" w:author="zhunan" w:date="2013-04-05T15:05:00Z">
          <w:pPr>
            <w:pStyle w:val="Heading1"/>
            <w:jc w:val="center"/>
          </w:pPr>
        </w:pPrChange>
      </w:pPr>
      <w:ins w:id="61" w:author="xueliu" w:date="2013-04-04T22:54:00Z">
        <w:del w:id="62" w:author="zhunan" w:date="2013-04-05T15:11:00Z">
          <w:r w:rsidRPr="00D33FF8" w:rsidDel="00EA3413">
            <w:rPr>
              <w:rFonts w:ascii="Verdana" w:eastAsia="Times New Roman" w:hAnsi="Verdana" w:cs="Times New Roman"/>
              <w:b/>
              <w:bCs/>
              <w:color w:val="000000"/>
              <w:sz w:val="18"/>
              <w:szCs w:val="18"/>
              <w:lang w:val="en-CA"/>
              <w:rPrChange w:id="63" w:author="xueliu" w:date="2013-04-04T22:55:00Z">
                <w:rPr>
                  <w:b w:val="0"/>
                  <w:bCs w:val="0"/>
                  <w:lang w:val="en-CA"/>
                </w:rPr>
              </w:rPrChange>
            </w:rPr>
            <w:delText>Description of research project,</w:delText>
          </w:r>
        </w:del>
      </w:ins>
    </w:p>
    <w:p w14:paraId="04C02C9E" w14:textId="63D3B692" w:rsidR="00D33FF8" w:rsidDel="00EA3413" w:rsidRDefault="00D33FF8">
      <w:pPr>
        <w:rPr>
          <w:ins w:id="64" w:author="xueliu" w:date="2013-04-04T22:55:00Z"/>
          <w:del w:id="65" w:author="zhunan" w:date="2013-04-05T15:11:00Z"/>
          <w:rFonts w:ascii="Verdana" w:eastAsia="Times New Roman" w:hAnsi="Verdana" w:cs="Times New Roman"/>
          <w:color w:val="000000"/>
          <w:sz w:val="18"/>
          <w:szCs w:val="18"/>
          <w:lang w:val="en-CA"/>
        </w:rPr>
        <w:pPrChange w:id="66" w:author="zhunan" w:date="2013-04-05T15:05:00Z">
          <w:pPr>
            <w:pStyle w:val="Heading1"/>
            <w:jc w:val="center"/>
          </w:pPr>
        </w:pPrChange>
      </w:pPr>
      <w:ins w:id="67" w:author="xueliu" w:date="2013-04-04T22:55:00Z">
        <w:del w:id="68" w:author="zhunan" w:date="2013-04-05T15:11:00Z">
          <w:r w:rsidDel="00EA3413">
            <w:rPr>
              <w:rFonts w:ascii="Verdana" w:eastAsia="Times New Roman" w:hAnsi="Verdana" w:cs="Times New Roman"/>
              <w:b/>
              <w:bCs/>
              <w:color w:val="000000"/>
              <w:sz w:val="18"/>
              <w:szCs w:val="18"/>
              <w:lang w:val="en-CA"/>
            </w:rPr>
            <w:delText>Introduction</w:delText>
          </w:r>
        </w:del>
      </w:ins>
    </w:p>
    <w:p w14:paraId="5B7C6EB5" w14:textId="1847B2AB" w:rsidR="00D33FF8" w:rsidDel="00EA3413" w:rsidRDefault="00D33FF8">
      <w:pPr>
        <w:rPr>
          <w:ins w:id="69" w:author="xueliu" w:date="2013-04-04T22:55:00Z"/>
          <w:del w:id="70" w:author="zhunan" w:date="2013-04-05T15:11:00Z"/>
          <w:rFonts w:ascii="Verdana" w:eastAsia="Times New Roman" w:hAnsi="Verdana" w:cs="Times New Roman"/>
          <w:color w:val="000000"/>
          <w:sz w:val="18"/>
          <w:szCs w:val="18"/>
          <w:lang w:val="en-CA"/>
        </w:rPr>
        <w:pPrChange w:id="71" w:author="zhunan" w:date="2013-04-05T15:05:00Z">
          <w:pPr>
            <w:pStyle w:val="Heading1"/>
            <w:jc w:val="center"/>
          </w:pPr>
        </w:pPrChange>
      </w:pPr>
      <w:ins w:id="72" w:author="xueliu" w:date="2013-04-04T22:56:00Z">
        <w:del w:id="73" w:author="zhunan" w:date="2013-04-05T15:11:00Z">
          <w:r w:rsidDel="00EA3413">
            <w:rPr>
              <w:rFonts w:ascii="Verdana" w:eastAsia="Times New Roman" w:hAnsi="Verdana" w:cs="Times New Roman"/>
              <w:b/>
              <w:bCs/>
              <w:color w:val="000000"/>
              <w:sz w:val="18"/>
              <w:szCs w:val="18"/>
              <w:lang w:val="en-CA"/>
            </w:rPr>
            <w:delText>Research Goal</w:delText>
          </w:r>
        </w:del>
      </w:ins>
    </w:p>
    <w:p w14:paraId="4FAFF044" w14:textId="795AF71B" w:rsidR="00D33FF8" w:rsidRPr="00D33FF8" w:rsidDel="00EA3413" w:rsidRDefault="00D33FF8">
      <w:pPr>
        <w:rPr>
          <w:ins w:id="74" w:author="xueliu" w:date="2013-04-04T22:55:00Z"/>
          <w:del w:id="75" w:author="zhunan" w:date="2013-04-05T15:11:00Z"/>
          <w:rFonts w:ascii="Verdana" w:eastAsia="Times New Roman" w:hAnsi="Verdana" w:cs="Times New Roman"/>
          <w:b/>
          <w:bCs/>
          <w:color w:val="000000"/>
          <w:sz w:val="18"/>
          <w:szCs w:val="18"/>
          <w:lang w:val="en-CA"/>
          <w:rPrChange w:id="76" w:author="xueliu" w:date="2013-04-04T22:55:00Z">
            <w:rPr>
              <w:ins w:id="77" w:author="xueliu" w:date="2013-04-04T22:55:00Z"/>
              <w:del w:id="78" w:author="zhunan" w:date="2013-04-05T15:11:00Z"/>
              <w:b w:val="0"/>
              <w:bCs w:val="0"/>
              <w:lang w:val="en-CA"/>
            </w:rPr>
          </w:rPrChange>
        </w:rPr>
        <w:pPrChange w:id="79" w:author="zhunan" w:date="2013-04-05T15:05:00Z">
          <w:pPr>
            <w:pStyle w:val="Heading1"/>
            <w:jc w:val="center"/>
          </w:pPr>
        </w:pPrChange>
      </w:pPr>
      <w:ins w:id="80" w:author="xueliu" w:date="2013-04-04T22:54:00Z">
        <w:del w:id="81" w:author="zhunan" w:date="2013-04-05T15:11:00Z">
          <w:r w:rsidRPr="00D33FF8" w:rsidDel="00EA3413">
            <w:rPr>
              <w:rFonts w:ascii="Verdana" w:eastAsia="Times New Roman" w:hAnsi="Verdana" w:cs="Times New Roman"/>
              <w:b/>
              <w:bCs/>
              <w:color w:val="000000"/>
              <w:sz w:val="18"/>
              <w:szCs w:val="18"/>
              <w:lang w:val="en-CA"/>
              <w:rPrChange w:id="82" w:author="xueliu" w:date="2013-04-04T22:55:00Z">
                <w:rPr>
                  <w:b w:val="0"/>
                  <w:bCs w:val="0"/>
                  <w:lang w:val="en-CA"/>
                </w:rPr>
              </w:rPrChange>
            </w:rPr>
            <w:delText xml:space="preserve">AWS solution, </w:delText>
          </w:r>
        </w:del>
      </w:ins>
    </w:p>
    <w:p w14:paraId="2BA14ABA" w14:textId="32C4C4B7" w:rsidR="00D33FF8" w:rsidRPr="00D33FF8" w:rsidDel="00EA3413" w:rsidRDefault="00D33FF8">
      <w:pPr>
        <w:rPr>
          <w:del w:id="83" w:author="zhunan" w:date="2013-04-05T15:11:00Z"/>
        </w:rPr>
        <w:pPrChange w:id="84" w:author="zhunan" w:date="2013-04-05T15:05:00Z">
          <w:pPr>
            <w:pStyle w:val="Heading1"/>
            <w:jc w:val="center"/>
          </w:pPr>
        </w:pPrChange>
      </w:pPr>
      <w:ins w:id="85" w:author="xueliu" w:date="2013-04-04T22:54:00Z">
        <w:del w:id="86" w:author="zhunan" w:date="2013-04-05T15:11:00Z">
          <w:r w:rsidRPr="00D33FF8" w:rsidDel="00EA3413">
            <w:rPr>
              <w:rFonts w:ascii="Verdana" w:eastAsia="Times New Roman" w:hAnsi="Verdana" w:cs="Times New Roman"/>
              <w:b/>
              <w:bCs/>
              <w:color w:val="000000"/>
              <w:sz w:val="18"/>
              <w:szCs w:val="18"/>
              <w:lang w:val="en-CA"/>
              <w:rPrChange w:id="87" w:author="xueliu" w:date="2013-04-04T22:55:00Z">
                <w:rPr>
                  <w:b w:val="0"/>
                  <w:bCs w:val="0"/>
                  <w:lang w:val="en-CA"/>
                </w:rPr>
              </w:rPrChange>
            </w:rPr>
            <w:delText>usage requirements</w:delText>
          </w:r>
        </w:del>
      </w:ins>
    </w:p>
    <w:p w14:paraId="65BC9C3B" w14:textId="77777777" w:rsidR="004E4D05" w:rsidRDefault="004E4D05" w:rsidP="006E616A">
      <w:pPr>
        <w:rPr>
          <w:ins w:id="88" w:author="xueliu" w:date="2013-04-04T22:58:00Z"/>
          <w:rFonts w:eastAsia="宋体"/>
        </w:rPr>
      </w:pPr>
    </w:p>
    <w:p w14:paraId="0FC27B66" w14:textId="57E740F4" w:rsidR="00D77C17" w:rsidDel="006E616A" w:rsidRDefault="00D77C17">
      <w:pPr>
        <w:rPr>
          <w:ins w:id="89" w:author="xueliu" w:date="2013-04-04T22:58:00Z"/>
          <w:del w:id="90" w:author="zhunan" w:date="2013-04-05T15:05:00Z"/>
          <w:rFonts w:eastAsia="宋体"/>
        </w:rPr>
      </w:pPr>
    </w:p>
    <w:p w14:paraId="3304A41D" w14:textId="6E04B0FA" w:rsidR="00D77C17" w:rsidDel="006E616A" w:rsidRDefault="00D77C17">
      <w:pPr>
        <w:rPr>
          <w:ins w:id="91" w:author="xueliu" w:date="2013-04-04T22:58:00Z"/>
          <w:del w:id="92" w:author="zhunan" w:date="2013-04-05T15:05:00Z"/>
          <w:rFonts w:eastAsia="宋体"/>
        </w:rPr>
      </w:pPr>
      <w:ins w:id="93" w:author="xueliu" w:date="2013-04-04T22:58:00Z">
        <w:del w:id="94" w:author="zhunan" w:date="2013-04-05T15:05:00Z">
          <w:r w:rsidDel="006E616A">
            <w:rPr>
              <w:rFonts w:eastAsia="宋体"/>
            </w:rPr>
            <w:delText xml:space="preserve">We only have 4000 </w:delText>
          </w:r>
        </w:del>
      </w:ins>
      <w:ins w:id="95" w:author="xueliu" w:date="2013-04-04T22:59:00Z">
        <w:del w:id="96" w:author="zhunan" w:date="2013-04-05T15:05:00Z">
          <w:r w:rsidDel="006E616A">
            <w:rPr>
              <w:rFonts w:eastAsia="宋体"/>
            </w:rPr>
            <w:delText>Character</w:delText>
          </w:r>
        </w:del>
      </w:ins>
      <w:ins w:id="97" w:author="xueliu" w:date="2013-04-04T22:58:00Z">
        <w:del w:id="98" w:author="zhunan" w:date="2013-04-05T15:05:00Z">
          <w:r w:rsidDel="006E616A">
            <w:rPr>
              <w:rFonts w:eastAsia="宋体"/>
            </w:rPr>
            <w:delText xml:space="preserve"> , so shrink it, and use word’s Word Count to check </w:delText>
          </w:r>
        </w:del>
      </w:ins>
    </w:p>
    <w:p w14:paraId="5418BEE1" w14:textId="450660CE" w:rsidR="00D77C17" w:rsidDel="006E616A" w:rsidRDefault="00D77C17">
      <w:pPr>
        <w:rPr>
          <w:ins w:id="99" w:author="xueliu" w:date="2013-04-04T22:59:00Z"/>
          <w:del w:id="100" w:author="zhunan" w:date="2013-04-05T15:05:00Z"/>
          <w:rFonts w:eastAsia="宋体"/>
        </w:rPr>
      </w:pPr>
    </w:p>
    <w:p w14:paraId="545FAF7A" w14:textId="7C9089A8" w:rsidR="00D77C17" w:rsidDel="006E616A" w:rsidRDefault="00D77C17">
      <w:pPr>
        <w:rPr>
          <w:ins w:id="101" w:author="xueliu" w:date="2013-04-04T22:59:00Z"/>
          <w:del w:id="102" w:author="zhunan" w:date="2013-04-05T15:05:00Z"/>
          <w:rFonts w:eastAsia="宋体"/>
        </w:rPr>
      </w:pPr>
      <w:ins w:id="103" w:author="xueliu" w:date="2013-04-04T22:59:00Z">
        <w:del w:id="104" w:author="zhunan" w:date="2013-04-05T15:05:00Z">
          <w:r w:rsidDel="006E616A">
            <w:rPr>
              <w:rFonts w:eastAsia="宋体"/>
            </w:rPr>
            <w:delText>Now we have 7000 already, so have to reduce!</w:delText>
          </w:r>
        </w:del>
      </w:ins>
    </w:p>
    <w:p w14:paraId="75DBD12E" w14:textId="4FFDEDE3" w:rsidR="00D77C17" w:rsidDel="006E616A" w:rsidRDefault="00D77C17">
      <w:pPr>
        <w:rPr>
          <w:ins w:id="105" w:author="xueliu" w:date="2013-04-04T22:59:00Z"/>
          <w:del w:id="106" w:author="zhunan" w:date="2013-04-05T15:05:00Z"/>
          <w:rFonts w:eastAsia="宋体"/>
        </w:rPr>
      </w:pPr>
    </w:p>
    <w:p w14:paraId="0CF4C734" w14:textId="0AE0EC33" w:rsidR="006B5005" w:rsidDel="006E616A" w:rsidRDefault="006B5005">
      <w:pPr>
        <w:rPr>
          <w:del w:id="107" w:author="zhunan" w:date="2013-04-05T15:05:00Z"/>
          <w:rFonts w:eastAsia="宋体"/>
        </w:rPr>
      </w:pPr>
      <w:ins w:id="108" w:author="xueliu" w:date="2013-04-04T22:59:00Z">
        <w:del w:id="109" w:author="zhunan" w:date="2013-04-05T15:05:00Z">
          <w:r w:rsidDel="006E616A">
            <w:rPr>
              <w:rFonts w:eastAsia="宋体"/>
            </w:rPr>
            <w:delText xml:space="preserve">Avoid format, since it can only to input as text. </w:delText>
          </w:r>
        </w:del>
      </w:ins>
    </w:p>
    <w:p w14:paraId="71D214E6" w14:textId="40E63EDC" w:rsidR="006E616A" w:rsidRPr="006E616A" w:rsidRDefault="006E616A">
      <w:pPr>
        <w:pStyle w:val="ListParagraph"/>
        <w:numPr>
          <w:ilvl w:val="0"/>
          <w:numId w:val="7"/>
        </w:numPr>
        <w:ind w:firstLineChars="0"/>
        <w:rPr>
          <w:ins w:id="110" w:author="zhunan" w:date="2013-04-05T15:05:00Z"/>
          <w:rFonts w:eastAsia="宋体"/>
          <w:rPrChange w:id="111" w:author="zhunan" w:date="2013-04-05T15:05:00Z">
            <w:rPr>
              <w:ins w:id="112" w:author="zhunan" w:date="2013-04-05T15:05:00Z"/>
            </w:rPr>
          </w:rPrChange>
        </w:rPr>
        <w:pPrChange w:id="113" w:author="zhunan" w:date="2013-04-05T15:05:00Z">
          <w:pPr/>
        </w:pPrChange>
      </w:pPr>
      <w:ins w:id="114" w:author="zhunan" w:date="2013-04-05T15:05:00Z">
        <w:r w:rsidRPr="006E616A">
          <w:rPr>
            <w:rFonts w:eastAsia="宋体"/>
            <w:rPrChange w:id="115" w:author="zhunan" w:date="2013-04-05T15:05:00Z">
              <w:rPr/>
            </w:rPrChange>
          </w:rPr>
          <w:t>Description of research project</w:t>
        </w:r>
      </w:ins>
    </w:p>
    <w:p w14:paraId="258AC22D" w14:textId="1928FF7D" w:rsidR="004E4D05" w:rsidRPr="00816395" w:rsidRDefault="006E616A">
      <w:pPr>
        <w:rPr>
          <w:rFonts w:eastAsia="宋体"/>
        </w:rPr>
        <w:pPrChange w:id="116" w:author="zhunan" w:date="2013-04-05T15:05:00Z">
          <w:pPr>
            <w:pStyle w:val="Heading2"/>
          </w:pPr>
        </w:pPrChange>
      </w:pPr>
      <w:ins w:id="117" w:author="zhunan" w:date="2013-04-05T15:05:00Z">
        <w:r>
          <w:rPr>
            <w:rFonts w:eastAsia="宋体" w:hint="eastAsia"/>
          </w:rPr>
          <w:t xml:space="preserve">1.1 </w:t>
        </w:r>
      </w:ins>
      <w:r w:rsidR="004E4D05">
        <w:t xml:space="preserve">Introduction </w:t>
      </w:r>
    </w:p>
    <w:p w14:paraId="5E3D66D8" w14:textId="63A475CD" w:rsidR="00C86C1E" w:rsidRPr="00C86C1E" w:rsidDel="002B594E" w:rsidRDefault="004E4D05">
      <w:pPr>
        <w:rPr>
          <w:del w:id="118" w:author="zhunan" w:date="2013-04-05T16:06:00Z"/>
          <w:rFonts w:eastAsia="宋体"/>
          <w:rPrChange w:id="119" w:author="zhunan" w:date="2013-04-05T15:32:00Z">
            <w:rPr>
              <w:del w:id="120" w:author="zhunan" w:date="2013-04-05T16:06:00Z"/>
            </w:rPr>
          </w:rPrChange>
        </w:rPr>
        <w:pPrChange w:id="121" w:author="zhunan" w:date="2013-04-05T15:05:00Z">
          <w:pPr>
            <w:ind w:firstLine="720"/>
            <w:jc w:val="both"/>
          </w:pPr>
        </w:pPrChange>
      </w:pPr>
      <w:del w:id="122" w:author="zhunan" w:date="2013-04-05T16:04:00Z">
        <w:r w:rsidDel="0026524E">
          <w:delText>Machine learning (ML) is one of th</w:delText>
        </w:r>
        <w:r w:rsidR="00345C02" w:rsidDel="0026524E">
          <w:delText>e key techniques to transform</w:delText>
        </w:r>
        <w:r w:rsidDel="0026524E">
          <w:delText xml:space="preserve"> raw datasets into actionable knowledge. </w:delText>
        </w:r>
      </w:del>
      <w:r>
        <w:t>In recent years,</w:t>
      </w:r>
      <w:ins w:id="123" w:author="zhunan" w:date="2013-04-05T15:50:00Z">
        <w:r w:rsidR="008B0B80">
          <w:rPr>
            <w:rFonts w:eastAsia="宋体" w:hint="eastAsia"/>
          </w:rPr>
          <w:t xml:space="preserve"> r</w:t>
        </w:r>
      </w:ins>
      <w:del w:id="124" w:author="zhunan" w:date="2013-04-05T15:50:00Z">
        <w:r w:rsidDel="008B0B80">
          <w:delText xml:space="preserve"> </w:delText>
        </w:r>
      </w:del>
      <w:del w:id="125" w:author="zhunan" w:date="2013-04-05T15:08:00Z">
        <w:r w:rsidDel="008710A3">
          <w:delText>data is pouring in from</w:delText>
        </w:r>
        <w:r w:rsidR="00325045" w:rsidDel="008710A3">
          <w:rPr>
            <w:rFonts w:eastAsia="宋体" w:hint="eastAsia"/>
          </w:rPr>
          <w:delText xml:space="preserve"> so many sources in around of us</w:delText>
        </w:r>
        <w:r w:rsidDel="008710A3">
          <w:delText>. M</w:delText>
        </w:r>
      </w:del>
      <w:del w:id="126" w:author="zhunan" w:date="2013-04-05T15:50:00Z">
        <w:r w:rsidDel="008B0B80">
          <w:delText xml:space="preserve">achine learning systems are required to evolve </w:delText>
        </w:r>
      </w:del>
      <w:del w:id="127" w:author="zhunan" w:date="2013-04-05T15:31:00Z">
        <w:r w:rsidDel="003276FA">
          <w:delText xml:space="preserve">rapidly </w:delText>
        </w:r>
      </w:del>
      <w:del w:id="128" w:author="zhunan" w:date="2013-04-05T15:50:00Z">
        <w:r w:rsidDel="008B0B80">
          <w:delText xml:space="preserve">with more power to handle </w:delText>
        </w:r>
      </w:del>
      <w:del w:id="129" w:author="zhunan" w:date="2013-04-05T15:31:00Z">
        <w:r w:rsidDel="003276FA">
          <w:delText>larger and larger</w:delText>
        </w:r>
      </w:del>
      <w:del w:id="130" w:author="zhunan" w:date="2013-04-05T15:50:00Z">
        <w:r w:rsidDel="008B0B80">
          <w:delText xml:space="preserve"> data input. </w:delText>
        </w:r>
      </w:del>
      <w:del w:id="131" w:author="zhunan" w:date="2013-04-05T15:08:00Z">
        <w:r w:rsidDel="00767D61">
          <w:delText>Distributed systems can extend the computational power from one server to a cluster. So r</w:delText>
        </w:r>
      </w:del>
      <w:r>
        <w:t>esearche</w:t>
      </w:r>
      <w:ins w:id="132" w:author="zhunan" w:date="2013-04-05T16:25:00Z">
        <w:r w:rsidR="00CE29E1">
          <w:rPr>
            <w:rFonts w:eastAsia="宋体" w:hint="eastAsia"/>
          </w:rPr>
          <w:t xml:space="preserve">rs </w:t>
        </w:r>
      </w:ins>
      <w:del w:id="133" w:author="zhunan" w:date="2013-04-05T16:25:00Z">
        <w:r w:rsidDel="00CE29E1">
          <w:delText xml:space="preserve">rs and practitioners </w:delText>
        </w:r>
        <w:r w:rsidDel="005154E9">
          <w:delText xml:space="preserve">are </w:delText>
        </w:r>
      </w:del>
      <w:r>
        <w:t>invent</w:t>
      </w:r>
      <w:ins w:id="134" w:author="xueliu" w:date="2013-04-05T22:43:00Z">
        <w:r w:rsidR="007770D2">
          <w:t>ed</w:t>
        </w:r>
      </w:ins>
      <w:del w:id="135" w:author="zhunan" w:date="2013-04-05T16:25:00Z">
        <w:r w:rsidR="00764CF5" w:rsidDel="005154E9">
          <w:rPr>
            <w:rFonts w:eastAsia="宋体" w:hint="eastAsia"/>
          </w:rPr>
          <w:delText>ing</w:delText>
        </w:r>
      </w:del>
      <w:r>
        <w:t xml:space="preserve"> many </w:t>
      </w:r>
      <w:ins w:id="136" w:author="zhunan" w:date="2013-04-05T16:04:00Z">
        <w:r w:rsidR="00063595">
          <w:rPr>
            <w:rFonts w:eastAsia="宋体" w:hint="eastAsia"/>
          </w:rPr>
          <w:t xml:space="preserve">distributed </w:t>
        </w:r>
      </w:ins>
      <w:r>
        <w:t xml:space="preserve">programming frameworks to </w:t>
      </w:r>
      <w:del w:id="137" w:author="zhunan" w:date="2013-04-05T16:04:00Z">
        <w:r w:rsidR="006554A6" w:rsidDel="00063595">
          <w:rPr>
            <w:rFonts w:eastAsia="宋体" w:hint="eastAsia"/>
          </w:rPr>
          <w:delText>conduct</w:delText>
        </w:r>
        <w:r w:rsidDel="00063595">
          <w:delText xml:space="preserve"> </w:delText>
        </w:r>
      </w:del>
      <w:del w:id="138" w:author="zhunan" w:date="2013-04-05T15:50:00Z">
        <w:r w:rsidDel="007D4492">
          <w:delText xml:space="preserve">data-intensive computational </w:delText>
        </w:r>
      </w:del>
      <w:del w:id="139" w:author="zhunan" w:date="2013-04-05T16:04:00Z">
        <w:r w:rsidDel="00063595">
          <w:delText xml:space="preserve">tasks </w:delText>
        </w:r>
        <w:r w:rsidR="006554A6" w:rsidDel="00063595">
          <w:rPr>
            <w:rFonts w:eastAsia="宋体" w:hint="eastAsia"/>
          </w:rPr>
          <w:delText>in a distributed environment</w:delText>
        </w:r>
      </w:del>
      <w:ins w:id="140" w:author="zhunan" w:date="2013-04-05T16:04:00Z">
        <w:r w:rsidR="00063595">
          <w:rPr>
            <w:rFonts w:eastAsia="宋体" w:hint="eastAsia"/>
          </w:rPr>
          <w:t xml:space="preserve">handle </w:t>
        </w:r>
      </w:ins>
      <w:proofErr w:type="gramStart"/>
      <w:ins w:id="141" w:author="zhunan" w:date="2013-04-05T16:03:00Z">
        <w:r w:rsidR="000C3B73">
          <w:rPr>
            <w:rFonts w:eastAsia="宋体" w:hint="eastAsia"/>
          </w:rPr>
          <w:t>large scale</w:t>
        </w:r>
        <w:proofErr w:type="gramEnd"/>
        <w:r w:rsidR="000C3B73">
          <w:rPr>
            <w:rFonts w:eastAsia="宋体" w:hint="eastAsia"/>
          </w:rPr>
          <w:t xml:space="preserve"> </w:t>
        </w:r>
      </w:ins>
      <w:ins w:id="142" w:author="zhunan" w:date="2013-04-05T16:04:00Z">
        <w:r w:rsidR="00063595">
          <w:rPr>
            <w:rFonts w:eastAsia="宋体" w:hint="eastAsia"/>
          </w:rPr>
          <w:t>machine learning tasks</w:t>
        </w:r>
      </w:ins>
      <w:r>
        <w:t xml:space="preserve">. </w:t>
      </w:r>
    </w:p>
    <w:p w14:paraId="7F31582C" w14:textId="25CB8E6F" w:rsidR="004E4D05" w:rsidRDefault="004E4D05">
      <w:pPr>
        <w:rPr>
          <w:ins w:id="143" w:author="zhunan" w:date="2013-04-05T15:33:00Z"/>
          <w:rFonts w:eastAsia="宋体"/>
        </w:rPr>
        <w:pPrChange w:id="144" w:author="xueliu" w:date="2013-04-05T22:43:00Z">
          <w:pPr>
            <w:ind w:firstLine="720"/>
            <w:jc w:val="both"/>
          </w:pPr>
        </w:pPrChange>
      </w:pPr>
      <w:del w:id="145" w:author="xueliu" w:date="2013-04-05T22:43:00Z">
        <w:r w:rsidDel="007770D2">
          <w:delText xml:space="preserve">However, </w:delText>
        </w:r>
      </w:del>
      <w:ins w:id="146" w:author="xueliu" w:date="2013-04-05T22:43:00Z">
        <w:r w:rsidR="007770D2">
          <w:rPr>
            <w:rFonts w:eastAsia="宋体" w:hint="eastAsia"/>
          </w:rPr>
          <w:t>In</w:t>
        </w:r>
        <w:r w:rsidR="007770D2">
          <w:rPr>
            <w:rFonts w:eastAsia="宋体"/>
          </w:rPr>
          <w:t xml:space="preserve"> the meantime, we are entering a big data era. </w:t>
        </w:r>
      </w:ins>
      <w:del w:id="147" w:author="zhunan" w:date="2013-04-05T16:00:00Z">
        <w:r w:rsidDel="00153742">
          <w:delText>another trend w</w:delText>
        </w:r>
      </w:del>
      <w:ins w:id="148" w:author="zhunan" w:date="2013-04-05T16:03:00Z">
        <w:del w:id="149" w:author="xueliu" w:date="2013-04-05T22:44:00Z">
          <w:r w:rsidR="00A72102" w:rsidDel="007770D2">
            <w:rPr>
              <w:rFonts w:eastAsia="宋体" w:hint="eastAsia"/>
            </w:rPr>
            <w:delText>u</w:delText>
          </w:r>
        </w:del>
      </w:ins>
      <w:ins w:id="150" w:author="xueliu" w:date="2013-04-05T22:44:00Z">
        <w:r w:rsidR="007770D2">
          <w:t>U</w:t>
        </w:r>
      </w:ins>
      <w:del w:id="151" w:author="zhunan" w:date="2013-04-05T16:03:00Z">
        <w:r w:rsidDel="00A72102">
          <w:delText xml:space="preserve">e cannot ignore </w:delText>
        </w:r>
      </w:del>
      <w:del w:id="152" w:author="zhunan" w:date="2013-04-05T16:00:00Z">
        <w:r w:rsidDel="00153742">
          <w:delText xml:space="preserve">is </w:delText>
        </w:r>
      </w:del>
      <w:del w:id="153" w:author="zhunan" w:date="2013-04-05T16:03:00Z">
        <w:r w:rsidDel="00A72102">
          <w:delText>that u</w:delText>
        </w:r>
      </w:del>
      <w:r>
        <w:t xml:space="preserve">sers from different areas are all demanding to </w:t>
      </w:r>
      <w:del w:id="154" w:author="zhunan" w:date="2013-04-05T16:00:00Z">
        <w:r w:rsidDel="004630F3">
          <w:delText xml:space="preserve">have the ability to </w:delText>
        </w:r>
      </w:del>
      <w:r>
        <w:t>understand the large volume of data</w:t>
      </w:r>
      <w:del w:id="155" w:author="xueliu" w:date="2013-04-05T22:44:00Z">
        <w:r w:rsidDel="007770D2">
          <w:delText xml:space="preserve"> in their hands</w:delText>
        </w:r>
      </w:del>
      <w:r>
        <w:t xml:space="preserve">. </w:t>
      </w:r>
      <w:ins w:id="156" w:author="xueliu" w:date="2013-04-05T22:44:00Z">
        <w:r w:rsidR="007770D2">
          <w:t xml:space="preserve">However, </w:t>
        </w:r>
      </w:ins>
      <w:del w:id="157" w:author="zhunan" w:date="2013-04-05T16:00:00Z">
        <w:r w:rsidDel="009F2174">
          <w:delText>Unfortunately, m</w:delText>
        </w:r>
      </w:del>
      <w:ins w:id="158" w:author="zhunan" w:date="2013-04-05T16:00:00Z">
        <w:del w:id="159" w:author="xueliu" w:date="2013-04-05T22:44:00Z">
          <w:r w:rsidR="009F2174" w:rsidDel="007770D2">
            <w:rPr>
              <w:rFonts w:eastAsia="宋体" w:hint="eastAsia"/>
            </w:rPr>
            <w:delText>M</w:delText>
          </w:r>
        </w:del>
      </w:ins>
      <w:ins w:id="160" w:author="xueliu" w:date="2013-04-05T22:44:00Z">
        <w:r w:rsidR="007770D2">
          <w:rPr>
            <w:rFonts w:eastAsia="宋体"/>
          </w:rPr>
          <w:t>m</w:t>
        </w:r>
      </w:ins>
      <w:r>
        <w:t>ost of the</w:t>
      </w:r>
      <w:ins w:id="161" w:author="zhunan" w:date="2013-04-05T16:01:00Z">
        <w:r w:rsidR="009F2174">
          <w:rPr>
            <w:rFonts w:eastAsia="宋体" w:hint="eastAsia"/>
          </w:rPr>
          <w:t xml:space="preserve"> users</w:t>
        </w:r>
      </w:ins>
      <w:del w:id="162" w:author="zhunan" w:date="2013-04-05T16:01:00Z">
        <w:r w:rsidDel="009F2174">
          <w:delText>m</w:delText>
        </w:r>
      </w:del>
      <w:r>
        <w:t xml:space="preserve"> </w:t>
      </w:r>
      <w:del w:id="163" w:author="zhunan" w:date="2013-04-05T16:26:00Z">
        <w:r w:rsidDel="000E64E5">
          <w:delText xml:space="preserve">have no </w:delText>
        </w:r>
      </w:del>
      <w:del w:id="164" w:author="zhunan" w:date="2013-04-05T16:01:00Z">
        <w:r w:rsidDel="00444856">
          <w:delText xml:space="preserve">machine learning </w:delText>
        </w:r>
      </w:del>
      <w:del w:id="165" w:author="zhunan" w:date="2013-04-05T16:26:00Z">
        <w:r w:rsidDel="000E64E5">
          <w:delText>background to</w:delText>
        </w:r>
      </w:del>
      <w:ins w:id="166" w:author="zhunan" w:date="2013-04-05T16:26:00Z">
        <w:r w:rsidR="000E64E5">
          <w:rPr>
            <w:rFonts w:eastAsia="宋体" w:hint="eastAsia"/>
          </w:rPr>
          <w:t>cannot</w:t>
        </w:r>
      </w:ins>
      <w:r>
        <w:t xml:space="preserve"> handle the </w:t>
      </w:r>
      <w:del w:id="167" w:author="zhunan" w:date="2013-04-05T15:51:00Z">
        <w:r w:rsidDel="00533951">
          <w:delText xml:space="preserve">overwhelming </w:delText>
        </w:r>
      </w:del>
      <w:r>
        <w:t xml:space="preserve">complexity </w:t>
      </w:r>
      <w:del w:id="168" w:author="zhunan" w:date="2013-04-05T15:51:00Z">
        <w:r w:rsidDel="00A4174E">
          <w:delText xml:space="preserve">of </w:delText>
        </w:r>
      </w:del>
      <w:ins w:id="169" w:author="zhunan" w:date="2013-04-05T15:51:00Z">
        <w:r w:rsidR="00A4174E">
          <w:rPr>
            <w:rFonts w:eastAsia="宋体" w:hint="eastAsia"/>
          </w:rPr>
          <w:t xml:space="preserve">brought by the </w:t>
        </w:r>
      </w:ins>
      <w:ins w:id="170" w:author="xueliu" w:date="2013-04-05T22:44:00Z">
        <w:r w:rsidR="007770D2">
          <w:rPr>
            <w:rFonts w:eastAsia="宋体"/>
          </w:rPr>
          <w:t>large volume of data, and also the machine learning (</w:t>
        </w:r>
      </w:ins>
      <w:del w:id="171" w:author="zhunan" w:date="2013-04-05T15:51:00Z">
        <w:r w:rsidDel="00533951">
          <w:delText xml:space="preserve">existing </w:delText>
        </w:r>
      </w:del>
      <w:r>
        <w:t>ML</w:t>
      </w:r>
      <w:ins w:id="172" w:author="xueliu" w:date="2013-04-05T22:45:00Z">
        <w:r w:rsidR="007770D2">
          <w:t>)</w:t>
        </w:r>
      </w:ins>
      <w:r>
        <w:t xml:space="preserve"> algorithms</w:t>
      </w:r>
      <w:ins w:id="173" w:author="xueliu" w:date="2013-04-05T22:45:00Z">
        <w:r w:rsidR="007770D2">
          <w:t xml:space="preserve">. This problem exacerbates </w:t>
        </w:r>
      </w:ins>
      <w:ins w:id="174" w:author="zhunan" w:date="2013-04-05T15:51:00Z">
        <w:del w:id="175" w:author="xueliu" w:date="2013-04-05T22:45:00Z">
          <w:r w:rsidR="00A4174E" w:rsidDel="007770D2">
            <w:rPr>
              <w:rFonts w:eastAsia="宋体" w:hint="eastAsia"/>
            </w:rPr>
            <w:delText xml:space="preserve"> and</w:delText>
          </w:r>
        </w:del>
      </w:ins>
      <w:ins w:id="176" w:author="xueliu" w:date="2013-04-05T22:45:00Z">
        <w:r w:rsidR="007770D2">
          <w:rPr>
            <w:rFonts w:eastAsia="宋体"/>
          </w:rPr>
          <w:t>when it is handled in the</w:t>
        </w:r>
      </w:ins>
      <w:ins w:id="177" w:author="zhunan" w:date="2013-04-05T15:51:00Z">
        <w:r w:rsidR="00A4174E">
          <w:rPr>
            <w:rFonts w:eastAsia="宋体" w:hint="eastAsia"/>
          </w:rPr>
          <w:t xml:space="preserve"> distributed system environment</w:t>
        </w:r>
      </w:ins>
      <w:del w:id="178" w:author="zhunan" w:date="2013-04-05T15:09:00Z">
        <w:r w:rsidDel="00FF706E">
          <w:delText xml:space="preserve"> </w:delText>
        </w:r>
        <w:r w:rsidR="009A69F2" w:rsidDel="00FF706E">
          <w:rPr>
            <w:rFonts w:eastAsia="宋体" w:hint="eastAsia"/>
          </w:rPr>
          <w:delText xml:space="preserve">not to mention </w:delText>
        </w:r>
        <w:r w:rsidDel="00FF706E">
          <w:delText>the complexity which is brought</w:delText>
        </w:r>
        <w:r w:rsidR="00541156" w:rsidDel="00FF706E">
          <w:rPr>
            <w:rFonts w:eastAsia="宋体" w:hint="eastAsia"/>
          </w:rPr>
          <w:delText xml:space="preserve"> by the distributed system implementation</w:delText>
        </w:r>
        <w:r w:rsidDel="00FF706E">
          <w:delText xml:space="preserve">. </w:delText>
        </w:r>
      </w:del>
      <w:ins w:id="179" w:author="xueliu" w:date="2013-04-05T22:45:00Z">
        <w:r w:rsidR="007770D2">
          <w:rPr>
            <w:rFonts w:eastAsia="宋体"/>
          </w:rPr>
          <w:t>.</w:t>
        </w:r>
      </w:ins>
      <w:ins w:id="180" w:author="zhunan" w:date="2013-04-05T15:51:00Z">
        <w:del w:id="181" w:author="xueliu" w:date="2013-04-05T22:45:00Z">
          <w:r w:rsidR="006E2786" w:rsidDel="007770D2">
            <w:rPr>
              <w:rFonts w:eastAsia="宋体" w:hint="eastAsia"/>
            </w:rPr>
            <w:delText>;</w:delText>
          </w:r>
        </w:del>
      </w:ins>
      <w:ins w:id="182" w:author="zhunan" w:date="2013-04-05T15:09:00Z">
        <w:r w:rsidR="00E16686">
          <w:rPr>
            <w:rFonts w:eastAsia="宋体" w:hint="eastAsia"/>
          </w:rPr>
          <w:t xml:space="preserve"> </w:t>
        </w:r>
      </w:ins>
      <w:ins w:id="183" w:author="zhunan" w:date="2013-04-05T15:51:00Z">
        <w:r w:rsidR="00202F34">
          <w:rPr>
            <w:rFonts w:eastAsia="宋体" w:hint="eastAsia"/>
          </w:rPr>
          <w:t>E</w:t>
        </w:r>
      </w:ins>
      <w:del w:id="184" w:author="zhunan" w:date="2013-04-05T15:09:00Z">
        <w:r w:rsidDel="00F233B8">
          <w:delText>E</w:delText>
        </w:r>
      </w:del>
      <w:r>
        <w:t xml:space="preserve">ven for </w:t>
      </w:r>
      <w:del w:id="185" w:author="zhunan" w:date="2013-04-05T15:33:00Z">
        <w:r w:rsidDel="002B0978">
          <w:delText xml:space="preserve">those </w:delText>
        </w:r>
      </w:del>
      <w:ins w:id="186" w:author="zhunan" w:date="2013-04-05T15:33:00Z">
        <w:del w:id="187" w:author="xueliu" w:date="2013-04-05T22:46:00Z">
          <w:r w:rsidR="002B0978" w:rsidDel="007770D2">
            <w:rPr>
              <w:rFonts w:eastAsia="宋体" w:hint="eastAsia"/>
            </w:rPr>
            <w:delText>the</w:delText>
          </w:r>
          <w:r w:rsidR="002B0978" w:rsidDel="007770D2">
            <w:delText xml:space="preserve"> </w:delText>
          </w:r>
        </w:del>
      </w:ins>
      <w:ins w:id="188" w:author="xueliu" w:date="2013-04-05T22:46:00Z">
        <w:r w:rsidR="007770D2">
          <w:t xml:space="preserve">many of </w:t>
        </w:r>
      </w:ins>
      <w:r>
        <w:t>machine learning experts without a strong background in distributed systems</w:t>
      </w:r>
      <w:del w:id="189" w:author="zhunan" w:date="2013-04-05T15:52:00Z">
        <w:r w:rsidDel="001F1268">
          <w:delText xml:space="preserve"> and low-level primitives</w:delText>
        </w:r>
      </w:del>
      <w:proofErr w:type="gramStart"/>
      <w:r>
        <w:t>,</w:t>
      </w:r>
      <w:proofErr w:type="gramEnd"/>
      <w:r>
        <w:t xml:space="preserve"> they cannot use the existing frameworks to implement </w:t>
      </w:r>
      <w:del w:id="190" w:author="zhunan" w:date="2013-04-05T15:33:00Z">
        <w:r w:rsidDel="004B5D63">
          <w:delText xml:space="preserve">and evaluate </w:delText>
        </w:r>
        <w:r w:rsidR="00AB16BD" w:rsidDel="004B5D63">
          <w:rPr>
            <w:rFonts w:eastAsia="宋体" w:hint="eastAsia"/>
          </w:rPr>
          <w:delText>new</w:delText>
        </w:r>
        <w:r w:rsidDel="004B5D63">
          <w:delText xml:space="preserve"> </w:delText>
        </w:r>
      </w:del>
      <w:r>
        <w:t>algorithms</w:t>
      </w:r>
      <w:ins w:id="191" w:author="zhunan" w:date="2013-04-05T15:10:00Z">
        <w:r w:rsidR="00C75F90">
          <w:rPr>
            <w:rFonts w:eastAsia="宋体" w:hint="eastAsia"/>
          </w:rPr>
          <w:t xml:space="preserve"> efficiently</w:t>
        </w:r>
      </w:ins>
      <w:r>
        <w:t>.</w:t>
      </w:r>
    </w:p>
    <w:p w14:paraId="732BF30C" w14:textId="77777777" w:rsidR="00590333" w:rsidRPr="00590333" w:rsidRDefault="00590333">
      <w:pPr>
        <w:rPr>
          <w:rFonts w:eastAsia="宋体"/>
          <w:rPrChange w:id="192" w:author="zhunan" w:date="2013-04-05T15:33:00Z">
            <w:rPr/>
          </w:rPrChange>
        </w:rPr>
        <w:pPrChange w:id="193" w:author="zhunan" w:date="2013-04-05T15:05:00Z">
          <w:pPr>
            <w:ind w:firstLine="720"/>
            <w:jc w:val="both"/>
          </w:pPr>
        </w:pPrChange>
      </w:pPr>
    </w:p>
    <w:p w14:paraId="231086F9" w14:textId="085F69B1" w:rsidR="007F081F" w:rsidRDefault="004E4D05">
      <w:pPr>
        <w:rPr>
          <w:rFonts w:eastAsia="宋体"/>
        </w:rPr>
        <w:pPrChange w:id="194" w:author="zhunan" w:date="2013-04-05T15:05:00Z">
          <w:pPr>
            <w:ind w:firstLine="720"/>
          </w:pPr>
        </w:pPrChange>
      </w:pPr>
      <w:r>
        <w:t xml:space="preserve">In this </w:t>
      </w:r>
      <w:del w:id="195" w:author="xueliu" w:date="2013-04-05T22:46:00Z">
        <w:r w:rsidDel="007770D2">
          <w:delText>wor</w:delText>
        </w:r>
        <w:r w:rsidR="007F081F" w:rsidDel="007770D2">
          <w:delText>k</w:delText>
        </w:r>
      </w:del>
      <w:ins w:id="196" w:author="xueliu" w:date="2013-04-05T22:46:00Z">
        <w:r w:rsidR="007770D2">
          <w:t>project</w:t>
        </w:r>
      </w:ins>
      <w:r w:rsidR="007F081F">
        <w:t xml:space="preserve">, we </w:t>
      </w:r>
      <w:del w:id="197" w:author="zhunan" w:date="2013-04-05T15:52:00Z">
        <w:r w:rsidR="007F081F" w:rsidDel="00725372">
          <w:delText xml:space="preserve">work on </w:delText>
        </w:r>
        <w:r w:rsidR="007F081F" w:rsidDel="00725372">
          <w:rPr>
            <w:rFonts w:eastAsia="宋体" w:hint="eastAsia"/>
          </w:rPr>
          <w:delText>providing</w:delText>
        </w:r>
      </w:del>
      <w:ins w:id="198" w:author="zhunan" w:date="2013-04-05T15:52:00Z">
        <w:del w:id="199" w:author="xueliu" w:date="2013-04-05T22:46:00Z">
          <w:r w:rsidR="00725372" w:rsidDel="0040244E">
            <w:rPr>
              <w:rFonts w:eastAsia="宋体" w:hint="eastAsia"/>
            </w:rPr>
            <w:delText>are providing</w:delText>
          </w:r>
        </w:del>
      </w:ins>
      <w:ins w:id="200" w:author="xueliu" w:date="2013-04-05T22:46:00Z">
        <w:r w:rsidR="0040244E">
          <w:t>aim to develop a</w:t>
        </w:r>
      </w:ins>
      <w:r w:rsidR="007F081F">
        <w:rPr>
          <w:rFonts w:eastAsia="宋体" w:hint="eastAsia"/>
        </w:rPr>
        <w:t xml:space="preserve"> powerful and </w:t>
      </w:r>
      <w:ins w:id="201" w:author="zhunan" w:date="2013-04-05T16:06:00Z">
        <w:r w:rsidR="00701410">
          <w:rPr>
            <w:rFonts w:eastAsia="宋体" w:hint="eastAsia"/>
          </w:rPr>
          <w:t>user-</w:t>
        </w:r>
      </w:ins>
      <w:r w:rsidR="007F081F">
        <w:rPr>
          <w:rFonts w:eastAsia="宋体" w:hint="eastAsia"/>
        </w:rPr>
        <w:t xml:space="preserve">friendly system to </w:t>
      </w:r>
      <w:del w:id="202" w:author="zhunan" w:date="2013-04-05T16:07:00Z">
        <w:r w:rsidR="007F081F" w:rsidDel="00F46094">
          <w:rPr>
            <w:rFonts w:eastAsia="宋体" w:hint="eastAsia"/>
          </w:rPr>
          <w:delText xml:space="preserve">make users </w:delText>
        </w:r>
      </w:del>
      <w:del w:id="203" w:author="zhunan" w:date="2013-04-05T15:52:00Z">
        <w:r w:rsidR="007F081F" w:rsidDel="00CF0A56">
          <w:rPr>
            <w:rFonts w:eastAsia="宋体" w:hint="eastAsia"/>
          </w:rPr>
          <w:delText xml:space="preserve">from </w:delText>
        </w:r>
      </w:del>
      <w:del w:id="204" w:author="zhunan" w:date="2013-04-05T16:07:00Z">
        <w:r w:rsidR="007F081F" w:rsidDel="00F46094">
          <w:rPr>
            <w:rFonts w:eastAsia="宋体" w:hint="eastAsia"/>
          </w:rPr>
          <w:delText>different background have the ability to</w:delText>
        </w:r>
      </w:del>
      <w:ins w:id="205" w:author="zhunan" w:date="2013-04-05T16:07:00Z">
        <w:r w:rsidR="00F46094">
          <w:rPr>
            <w:rFonts w:eastAsia="宋体" w:hint="eastAsia"/>
          </w:rPr>
          <w:t>lower the barrier to</w:t>
        </w:r>
      </w:ins>
      <w:r w:rsidR="007F081F">
        <w:rPr>
          <w:rFonts w:eastAsia="宋体" w:hint="eastAsia"/>
        </w:rPr>
        <w:t xml:space="preserve"> </w:t>
      </w:r>
      <w:del w:id="206" w:author="zhunan" w:date="2013-04-05T15:52:00Z">
        <w:r w:rsidR="007F081F" w:rsidDel="003D637C">
          <w:rPr>
            <w:rFonts w:eastAsia="宋体" w:hint="eastAsia"/>
          </w:rPr>
          <w:delText>extract information from large data size</w:delText>
        </w:r>
      </w:del>
      <w:ins w:id="207" w:author="zhunan" w:date="2013-04-05T15:52:00Z">
        <w:r w:rsidR="003D637C">
          <w:rPr>
            <w:rFonts w:eastAsia="宋体" w:hint="eastAsia"/>
          </w:rPr>
          <w:t>conduct large-scale machine learning tasks</w:t>
        </w:r>
      </w:ins>
      <w:r>
        <w:t xml:space="preserve">. </w:t>
      </w:r>
      <w:r w:rsidR="00E66571">
        <w:rPr>
          <w:rFonts w:eastAsia="宋体" w:hint="eastAsia"/>
        </w:rPr>
        <w:t>Our main goal contains two main parts:</w:t>
      </w:r>
    </w:p>
    <w:p w14:paraId="4C16C304" w14:textId="4F666B70" w:rsidR="004442CE" w:rsidRPr="00EA3413" w:rsidRDefault="004442CE">
      <w:pPr>
        <w:pStyle w:val="ListParagraph"/>
        <w:numPr>
          <w:ilvl w:val="0"/>
          <w:numId w:val="8"/>
        </w:numPr>
        <w:ind w:firstLineChars="0"/>
        <w:rPr>
          <w:rFonts w:eastAsia="宋体"/>
          <w:rPrChange w:id="208" w:author="zhunan" w:date="2013-04-05T15:11:00Z">
            <w:rPr/>
          </w:rPrChange>
        </w:rPr>
        <w:pPrChange w:id="209" w:author="zhunan" w:date="2013-04-05T15:11:00Z">
          <w:pPr>
            <w:pStyle w:val="ListParagraph"/>
            <w:numPr>
              <w:numId w:val="1"/>
            </w:numPr>
            <w:ind w:left="1140" w:firstLineChars="0" w:hanging="420"/>
          </w:pPr>
        </w:pPrChange>
      </w:pPr>
      <w:r w:rsidRPr="00EA3413">
        <w:rPr>
          <w:rFonts w:eastAsia="宋体"/>
          <w:rPrChange w:id="210" w:author="zhunan" w:date="2013-04-05T15:11:00Z">
            <w:rPr/>
          </w:rPrChange>
        </w:rPr>
        <w:t xml:space="preserve">Implement a scalable system to handle large </w:t>
      </w:r>
      <w:del w:id="211" w:author="zhunan" w:date="2013-04-05T15:34:00Z">
        <w:r w:rsidRPr="00EA3413" w:rsidDel="00BC24F1">
          <w:rPr>
            <w:rFonts w:eastAsia="宋体"/>
            <w:rPrChange w:id="212" w:author="zhunan" w:date="2013-04-05T15:11:00Z">
              <w:rPr/>
            </w:rPrChange>
          </w:rPr>
          <w:delText>machine learning computational tasks</w:delText>
        </w:r>
      </w:del>
      <w:ins w:id="213" w:author="zhunan" w:date="2013-04-05T15:34:00Z">
        <w:r w:rsidR="00BC24F1">
          <w:rPr>
            <w:rFonts w:eastAsia="宋体" w:hint="eastAsia"/>
          </w:rPr>
          <w:t>input set</w:t>
        </w:r>
      </w:ins>
      <w:ins w:id="214" w:author="xueliu" w:date="2013-04-05T22:47:00Z">
        <w:r w:rsidR="0040244E">
          <w:rPr>
            <w:rFonts w:eastAsia="宋体"/>
          </w:rPr>
          <w:t>;</w:t>
        </w:r>
      </w:ins>
    </w:p>
    <w:p w14:paraId="08D09586" w14:textId="2722C9A5" w:rsidR="00753629" w:rsidRDefault="004442CE">
      <w:pPr>
        <w:pStyle w:val="ListParagraph"/>
        <w:numPr>
          <w:ilvl w:val="0"/>
          <w:numId w:val="8"/>
        </w:numPr>
        <w:ind w:firstLineChars="0"/>
        <w:rPr>
          <w:ins w:id="215" w:author="zhunan" w:date="2013-04-05T15:49:00Z"/>
          <w:rFonts w:eastAsia="宋体"/>
        </w:rPr>
        <w:pPrChange w:id="216" w:author="zhunan" w:date="2013-04-05T15:11:00Z">
          <w:pPr>
            <w:pStyle w:val="ListParagraph"/>
            <w:numPr>
              <w:numId w:val="1"/>
            </w:numPr>
            <w:ind w:left="1140" w:firstLineChars="0" w:hanging="420"/>
          </w:pPr>
        </w:pPrChange>
      </w:pPr>
      <w:r w:rsidRPr="00EA3413">
        <w:rPr>
          <w:rFonts w:eastAsia="宋体"/>
          <w:rPrChange w:id="217" w:author="zhunan" w:date="2013-04-05T15:11:00Z">
            <w:rPr/>
          </w:rPrChange>
        </w:rPr>
        <w:t xml:space="preserve">Provide user-friendly </w:t>
      </w:r>
      <w:r w:rsidR="00504177" w:rsidRPr="00EA3413">
        <w:rPr>
          <w:rFonts w:eastAsia="宋体"/>
          <w:rPrChange w:id="218" w:author="zhunan" w:date="2013-04-05T15:11:00Z">
            <w:rPr/>
          </w:rPrChange>
        </w:rPr>
        <w:t xml:space="preserve">environment </w:t>
      </w:r>
      <w:ins w:id="219" w:author="zhunan" w:date="2013-04-05T16:06:00Z">
        <w:r w:rsidR="007C1FFA">
          <w:rPr>
            <w:rFonts w:eastAsia="宋体" w:hint="eastAsia"/>
          </w:rPr>
          <w:t>to</w:t>
        </w:r>
      </w:ins>
      <w:ins w:id="220" w:author="zhunan" w:date="2013-04-05T15:34:00Z">
        <w:r w:rsidR="007C1FFA">
          <w:rPr>
            <w:rFonts w:eastAsia="宋体" w:hint="eastAsia"/>
          </w:rPr>
          <w:t xml:space="preserve"> mask</w:t>
        </w:r>
        <w:r w:rsidR="00BC24F1">
          <w:rPr>
            <w:rFonts w:eastAsia="宋体" w:hint="eastAsia"/>
          </w:rPr>
          <w:t xml:space="preserve"> </w:t>
        </w:r>
      </w:ins>
      <w:ins w:id="221" w:author="xueliu" w:date="2013-04-05T22:47:00Z">
        <w:r w:rsidR="0040244E">
          <w:rPr>
            <w:rFonts w:eastAsia="宋体"/>
          </w:rPr>
          <w:t xml:space="preserve">the </w:t>
        </w:r>
      </w:ins>
      <w:ins w:id="222" w:author="zhunan" w:date="2013-04-05T15:34:00Z">
        <w:r w:rsidR="00BC24F1">
          <w:rPr>
            <w:rFonts w:eastAsia="宋体" w:hint="eastAsia"/>
          </w:rPr>
          <w:t>complexit</w:t>
        </w:r>
      </w:ins>
      <w:ins w:id="223" w:author="xueliu" w:date="2013-04-05T22:47:00Z">
        <w:r w:rsidR="0040244E">
          <w:rPr>
            <w:rFonts w:eastAsia="宋体"/>
          </w:rPr>
          <w:t xml:space="preserve">ies </w:t>
        </w:r>
      </w:ins>
      <w:ins w:id="224" w:author="zhunan" w:date="2013-04-05T15:34:00Z">
        <w:del w:id="225" w:author="xueliu" w:date="2013-04-05T22:47:00Z">
          <w:r w:rsidR="00BC24F1" w:rsidDel="0040244E">
            <w:rPr>
              <w:rFonts w:eastAsia="宋体" w:hint="eastAsia"/>
            </w:rPr>
            <w:delText xml:space="preserve">y </w:delText>
          </w:r>
        </w:del>
        <w:r w:rsidR="00BC24F1">
          <w:rPr>
            <w:rFonts w:eastAsia="宋体" w:hint="eastAsia"/>
          </w:rPr>
          <w:t>of algorithms and distributed systems</w:t>
        </w:r>
      </w:ins>
    </w:p>
    <w:p w14:paraId="20445203" w14:textId="4504E842" w:rsidR="004442CE" w:rsidRPr="00EA3413" w:rsidRDefault="00504177">
      <w:pPr>
        <w:pStyle w:val="ListParagraph"/>
        <w:ind w:left="360" w:firstLineChars="0" w:firstLine="0"/>
        <w:rPr>
          <w:rFonts w:eastAsia="宋体"/>
          <w:rPrChange w:id="226" w:author="zhunan" w:date="2013-04-05T15:11:00Z">
            <w:rPr/>
          </w:rPrChange>
        </w:rPr>
        <w:pPrChange w:id="227" w:author="zhunan" w:date="2013-04-05T15:49:00Z">
          <w:pPr>
            <w:pStyle w:val="ListParagraph"/>
            <w:numPr>
              <w:numId w:val="1"/>
            </w:numPr>
            <w:ind w:left="1140" w:firstLineChars="0" w:hanging="420"/>
          </w:pPr>
        </w:pPrChange>
      </w:pPr>
      <w:del w:id="228" w:author="zhunan" w:date="2013-04-05T15:34:00Z">
        <w:r w:rsidRPr="00EA3413" w:rsidDel="00BC24F1">
          <w:rPr>
            <w:rFonts w:eastAsia="宋体"/>
            <w:rPrChange w:id="229" w:author="zhunan" w:date="2013-04-05T15:11:00Z">
              <w:rPr/>
            </w:rPrChange>
          </w:rPr>
          <w:delText xml:space="preserve">for running existing algorithms or designing new learning models. </w:delText>
        </w:r>
      </w:del>
    </w:p>
    <w:p w14:paraId="780B0398" w14:textId="77777777" w:rsidR="008837EE" w:rsidRPr="008837EE" w:rsidDel="00753629" w:rsidRDefault="00991335" w:rsidP="006E616A">
      <w:pPr>
        <w:rPr>
          <w:del w:id="230" w:author="zhunan" w:date="2013-04-05T15:49:00Z"/>
          <w:rFonts w:eastAsia="宋体"/>
        </w:rPr>
      </w:pPr>
      <w:del w:id="231" w:author="zhunan" w:date="2013-04-05T15:49:00Z">
        <w:r w:rsidDel="00753629">
          <w:rPr>
            <w:rFonts w:eastAsia="宋体"/>
          </w:rPr>
          <w:br w:type="page"/>
        </w:r>
      </w:del>
    </w:p>
    <w:p w14:paraId="5995DB7F" w14:textId="1E00F61C" w:rsidR="004E4D05" w:rsidRPr="008837EE" w:rsidRDefault="0027709E">
      <w:pPr>
        <w:rPr>
          <w:rFonts w:eastAsia="宋体"/>
        </w:rPr>
        <w:pPrChange w:id="232" w:author="zhunan" w:date="2013-04-05T15:05:00Z">
          <w:pPr>
            <w:pStyle w:val="Heading2"/>
          </w:pPr>
        </w:pPrChange>
      </w:pPr>
      <w:ins w:id="233" w:author="zhunan" w:date="2013-04-05T15:10:00Z">
        <w:r>
          <w:rPr>
            <w:rFonts w:eastAsia="宋体" w:hint="eastAsia"/>
          </w:rPr>
          <w:t xml:space="preserve">1.2 </w:t>
        </w:r>
      </w:ins>
      <w:r w:rsidR="008837EE">
        <w:rPr>
          <w:rFonts w:hint="eastAsia"/>
        </w:rPr>
        <w:t>Research Goals</w:t>
      </w:r>
    </w:p>
    <w:p w14:paraId="65128BF3" w14:textId="41D613EE" w:rsidR="004E4D05" w:rsidDel="009F4C2C" w:rsidRDefault="007A664A">
      <w:pPr>
        <w:rPr>
          <w:del w:id="234" w:author="Nan Zhu" w:date="2013-04-05T23:21:00Z"/>
        </w:rPr>
        <w:pPrChange w:id="235" w:author="zhunan" w:date="2013-04-05T15:05:00Z">
          <w:pPr>
            <w:pStyle w:val="Heading3"/>
          </w:pPr>
        </w:pPrChange>
      </w:pPr>
      <w:ins w:id="236" w:author="zhunan" w:date="2013-04-05T15:12:00Z">
        <w:r>
          <w:rPr>
            <w:rFonts w:eastAsia="宋体" w:hint="eastAsia"/>
          </w:rPr>
          <w:t xml:space="preserve">1.2.1 </w:t>
        </w:r>
      </w:ins>
      <w:r w:rsidR="00C138CB">
        <w:rPr>
          <w:rFonts w:hint="eastAsia"/>
        </w:rPr>
        <w:t xml:space="preserve">Implement a scalable system to handle large machine learning </w:t>
      </w:r>
      <w:del w:id="237" w:author="zhunan" w:date="2013-04-05T16:07:00Z">
        <w:r w:rsidR="00C138CB" w:rsidDel="008F7C85">
          <w:rPr>
            <w:rFonts w:hint="eastAsia"/>
          </w:rPr>
          <w:delText xml:space="preserve">computational </w:delText>
        </w:r>
      </w:del>
      <w:r w:rsidR="00C138CB">
        <w:rPr>
          <w:rFonts w:hint="eastAsia"/>
        </w:rPr>
        <w:t>task</w:t>
      </w:r>
      <w:del w:id="238" w:author="Nan Zhu" w:date="2013-04-05T23:21:00Z">
        <w:r w:rsidR="00C138CB" w:rsidDel="009F4C2C">
          <w:rPr>
            <w:rFonts w:hint="eastAsia"/>
          </w:rPr>
          <w:delText>s</w:delText>
        </w:r>
      </w:del>
    </w:p>
    <w:p w14:paraId="18978438" w14:textId="77777777" w:rsidR="009F4C2C" w:rsidRDefault="007A664A">
      <w:pPr>
        <w:rPr>
          <w:ins w:id="239" w:author="Nan Zhu" w:date="2013-04-05T23:21:00Z"/>
          <w:rFonts w:eastAsia="宋体" w:hint="eastAsia"/>
        </w:rPr>
        <w:pPrChange w:id="240" w:author="zhunan" w:date="2013-04-05T15:05:00Z">
          <w:pPr>
            <w:pStyle w:val="ListParagraph"/>
            <w:numPr>
              <w:numId w:val="2"/>
            </w:numPr>
            <w:ind w:left="420" w:firstLineChars="0" w:hanging="420"/>
            <w:jc w:val="both"/>
          </w:pPr>
        </w:pPrChange>
      </w:pPr>
      <w:ins w:id="241" w:author="zhunan" w:date="2013-04-05T15:12:00Z">
        <w:del w:id="242" w:author="Nan Zhu" w:date="2013-04-05T23:21:00Z">
          <w:r w:rsidRPr="007A664A" w:rsidDel="009F4C2C">
            <w:rPr>
              <w:rFonts w:eastAsia="宋体"/>
              <w:rPrChange w:id="243" w:author="zhunan" w:date="2013-04-05T15:12:00Z">
                <w:rPr>
                  <w:rFonts w:eastAsia="宋体"/>
                  <w:b/>
                </w:rPr>
              </w:rPrChange>
            </w:rPr>
            <w:delText>1.2.1.1</w:delText>
          </w:r>
        </w:del>
        <w:r w:rsidRPr="007A664A">
          <w:rPr>
            <w:rFonts w:eastAsia="宋体"/>
            <w:rPrChange w:id="244" w:author="zhunan" w:date="2013-04-05T15:12:00Z">
              <w:rPr>
                <w:rFonts w:eastAsia="宋体"/>
                <w:b/>
              </w:rPr>
            </w:rPrChange>
          </w:rPr>
          <w:t xml:space="preserve"> </w:t>
        </w:r>
      </w:ins>
    </w:p>
    <w:p w14:paraId="138FC9F0" w14:textId="0FEBAAAF" w:rsidR="007F089A" w:rsidRPr="007A664A" w:rsidRDefault="009F4C2C">
      <w:pPr>
        <w:rPr>
          <w:rPrChange w:id="245" w:author="zhunan" w:date="2013-04-05T15:12:00Z">
            <w:rPr>
              <w:b/>
            </w:rPr>
          </w:rPrChange>
        </w:rPr>
        <w:pPrChange w:id="246" w:author="zhunan" w:date="2013-04-05T15:05:00Z">
          <w:pPr>
            <w:pStyle w:val="ListParagraph"/>
            <w:numPr>
              <w:numId w:val="2"/>
            </w:numPr>
            <w:ind w:left="420" w:firstLineChars="0" w:hanging="420"/>
            <w:jc w:val="both"/>
          </w:pPr>
        </w:pPrChange>
      </w:pPr>
      <w:ins w:id="247" w:author="Nan Zhu" w:date="2013-04-05T23:21:00Z">
        <w:r>
          <w:rPr>
            <w:rFonts w:eastAsia="宋体" w:hint="eastAsia"/>
          </w:rPr>
          <w:t xml:space="preserve"> (</w:t>
        </w:r>
        <w:proofErr w:type="spellStart"/>
        <w:r>
          <w:rPr>
            <w:rFonts w:eastAsia="宋体" w:hint="eastAsia"/>
          </w:rPr>
          <w:t>i</w:t>
        </w:r>
        <w:proofErr w:type="spellEnd"/>
        <w:r>
          <w:rPr>
            <w:rFonts w:eastAsia="宋体" w:hint="eastAsia"/>
          </w:rPr>
          <w:t xml:space="preserve">) </w:t>
        </w:r>
      </w:ins>
      <w:del w:id="248" w:author="zhunan" w:date="2013-04-05T16:08:00Z">
        <w:r w:rsidR="00A31B9F" w:rsidRPr="007A664A" w:rsidDel="00646555">
          <w:rPr>
            <w:rFonts w:eastAsia="宋体"/>
            <w:rPrChange w:id="249" w:author="zhunan" w:date="2013-04-05T15:12:00Z">
              <w:rPr>
                <w:rFonts w:eastAsia="宋体"/>
                <w:b/>
              </w:rPr>
            </w:rPrChange>
          </w:rPr>
          <w:delText>Fast, scalable and fault-</w:delText>
        </w:r>
      </w:del>
      <w:del w:id="250" w:author="zhunan" w:date="2013-04-05T15:36:00Z">
        <w:r w:rsidR="00A31B9F" w:rsidRPr="007A664A" w:rsidDel="00FF2D45">
          <w:rPr>
            <w:rFonts w:eastAsia="宋体"/>
            <w:rPrChange w:id="251" w:author="zhunan" w:date="2013-04-05T15:12:00Z">
              <w:rPr>
                <w:rFonts w:eastAsia="宋体"/>
                <w:b/>
              </w:rPr>
            </w:rPrChange>
          </w:rPr>
          <w:delText xml:space="preserve">tolerance </w:delText>
        </w:r>
      </w:del>
      <w:ins w:id="252" w:author="zhunan" w:date="2013-04-05T16:08:00Z">
        <w:r w:rsidR="00C2404D">
          <w:rPr>
            <w:rFonts w:eastAsia="宋体" w:hint="eastAsia"/>
          </w:rPr>
          <w:t>M</w:t>
        </w:r>
      </w:ins>
      <w:del w:id="253" w:author="zhunan" w:date="2013-04-05T16:08:00Z">
        <w:r w:rsidR="00A31B9F" w:rsidRPr="007A664A" w:rsidDel="00646555">
          <w:rPr>
            <w:rFonts w:eastAsia="宋体"/>
            <w:rPrChange w:id="254" w:author="zhunan" w:date="2013-04-05T15:12:00Z">
              <w:rPr>
                <w:rFonts w:eastAsia="宋体"/>
                <w:b/>
              </w:rPr>
            </w:rPrChange>
          </w:rPr>
          <w:delText>m</w:delText>
        </w:r>
      </w:del>
      <w:r w:rsidR="00A31B9F" w:rsidRPr="007A664A">
        <w:rPr>
          <w:rFonts w:eastAsia="宋体"/>
          <w:rPrChange w:id="255" w:author="zhunan" w:date="2013-04-05T15:12:00Z">
            <w:rPr>
              <w:rFonts w:eastAsia="宋体"/>
              <w:b/>
            </w:rPr>
          </w:rPrChange>
        </w:rPr>
        <w:t xml:space="preserve">achine learning computing </w:t>
      </w:r>
      <w:r w:rsidR="00A41E4D" w:rsidRPr="007A664A">
        <w:rPr>
          <w:rPrChange w:id="256" w:author="zhunan" w:date="2013-04-05T15:12:00Z">
            <w:rPr>
              <w:b/>
            </w:rPr>
          </w:rPrChange>
        </w:rPr>
        <w:t>model</w:t>
      </w:r>
      <w:r w:rsidR="00A41E4D" w:rsidRPr="007A664A">
        <w:rPr>
          <w:rFonts w:eastAsia="宋体"/>
          <w:rPrChange w:id="257" w:author="zhunan" w:date="2013-04-05T15:12:00Z">
            <w:rPr>
              <w:rFonts w:eastAsia="宋体"/>
              <w:b/>
            </w:rPr>
          </w:rPrChange>
        </w:rPr>
        <w:t>.</w:t>
      </w:r>
      <w:r w:rsidR="009319C8" w:rsidRPr="007A664A">
        <w:rPr>
          <w:rFonts w:eastAsia="宋体"/>
          <w:rPrChange w:id="258" w:author="zhunan" w:date="2013-04-05T15:12:00Z">
            <w:rPr>
              <w:rFonts w:eastAsia="宋体"/>
              <w:b/>
            </w:rPr>
          </w:rPrChange>
        </w:rPr>
        <w:t xml:space="preserve"> </w:t>
      </w:r>
    </w:p>
    <w:p w14:paraId="0E42BBCE" w14:textId="0395F0F4" w:rsidR="007F089A" w:rsidRDefault="004E4D05">
      <w:pPr>
        <w:ind w:firstLine="720"/>
        <w:rPr>
          <w:rFonts w:eastAsia="宋体"/>
        </w:rPr>
        <w:pPrChange w:id="259" w:author="zhunan" w:date="2013-04-05T15:12:00Z">
          <w:pPr>
            <w:pStyle w:val="ListParagraph"/>
            <w:ind w:left="420" w:firstLineChars="0" w:firstLine="0"/>
            <w:jc w:val="both"/>
          </w:pPr>
        </w:pPrChange>
      </w:pPr>
      <w:del w:id="260" w:author="zhunan" w:date="2013-04-05T16:11:00Z">
        <w:r w:rsidDel="00810A75">
          <w:delText xml:space="preserve">There have been some frameworks aiming to simply the work </w:delText>
        </w:r>
      </w:del>
      <w:del w:id="261" w:author="zhunan" w:date="2013-04-05T16:09:00Z">
        <w:r w:rsidDel="00A8735D">
          <w:delText xml:space="preserve">of programmers </w:delText>
        </w:r>
      </w:del>
      <w:del w:id="262" w:author="zhunan" w:date="2013-04-05T16:11:00Z">
        <w:r w:rsidDel="00810A75">
          <w:delText xml:space="preserve">to run distributed </w:delText>
        </w:r>
      </w:del>
      <w:del w:id="263" w:author="zhunan" w:date="2013-04-05T16:09:00Z">
        <w:r w:rsidDel="00AE194A">
          <w:delText xml:space="preserve">computing </w:delText>
        </w:r>
      </w:del>
      <w:del w:id="264" w:author="zhunan" w:date="2013-04-05T16:11:00Z">
        <w:r w:rsidDel="00810A75">
          <w:delText>tasks</w:delText>
        </w:r>
      </w:del>
      <w:del w:id="265" w:author="zhunan" w:date="2013-04-05T16:09:00Z">
        <w:r w:rsidDel="00BA354C">
          <w:delText>. For example</w:delText>
        </w:r>
      </w:del>
      <w:del w:id="266" w:author="zhunan" w:date="2013-04-05T16:11:00Z">
        <w:r w:rsidDel="00810A75">
          <w:delText>, e.g. Hadoop</w:delText>
        </w:r>
      </w:del>
      <w:del w:id="267" w:author="zhunan" w:date="2013-04-05T15:12:00Z">
        <w:r w:rsidDel="007A664A">
          <w:delText>, as an opensource implementation of MapReduce, tries to</w:delText>
        </w:r>
      </w:del>
      <w:del w:id="268" w:author="zhunan" w:date="2013-04-05T15:35:00Z">
        <w:r w:rsidDel="00EA7A24">
          <w:delText xml:space="preserve"> provide a simplified framework to</w:delText>
        </w:r>
      </w:del>
      <w:del w:id="269" w:author="zhunan" w:date="2013-04-05T15:12:00Z">
        <w:r w:rsidDel="00946FAA">
          <w:delText xml:space="preserve"> run distributed computing tasks</w:delText>
        </w:r>
      </w:del>
      <w:del w:id="270" w:author="zhunan" w:date="2013-04-05T15:35:00Z">
        <w:r w:rsidR="00C50419" w:rsidDel="00EA7A24">
          <w:rPr>
            <w:rFonts w:eastAsia="宋体" w:hint="eastAsia"/>
          </w:rPr>
          <w:delText>.</w:delText>
        </w:r>
        <w:r w:rsidR="00E00F0B" w:rsidDel="00EA7A24">
          <w:delText xml:space="preserve"> </w:delText>
        </w:r>
        <w:r w:rsidR="00E00F0B" w:rsidDel="00EA7A24">
          <w:rPr>
            <w:rFonts w:eastAsia="宋体" w:hint="eastAsia"/>
          </w:rPr>
          <w:delText>T</w:delText>
        </w:r>
        <w:r w:rsidDel="00EA7A24">
          <w:delText>he original design of Hadoop makes it unsuitable for machine learning tasks</w:delText>
        </w:r>
        <w:r w:rsidR="001F5C81" w:rsidDel="00EA7A24">
          <w:rPr>
            <w:rFonts w:eastAsia="宋体" w:hint="eastAsia"/>
          </w:rPr>
          <w:delText xml:space="preserve"> because of the IO overhead</w:delText>
        </w:r>
      </w:del>
      <w:del w:id="271" w:author="zhunan" w:date="2013-04-05T15:13:00Z">
        <w:r w:rsidR="001F5C81" w:rsidDel="00D47B82">
          <w:rPr>
            <w:rFonts w:eastAsia="宋体" w:hint="eastAsia"/>
          </w:rPr>
          <w:delText xml:space="preserve"> which becomes </w:delText>
        </w:r>
        <w:r w:rsidR="001F5C81" w:rsidDel="00D47B82">
          <w:rPr>
            <w:rFonts w:eastAsia="宋体"/>
          </w:rPr>
          <w:delText>intolerable</w:delText>
        </w:r>
        <w:r w:rsidR="001F5C81" w:rsidDel="00D47B82">
          <w:rPr>
            <w:rFonts w:eastAsia="宋体" w:hint="eastAsia"/>
          </w:rPr>
          <w:delText xml:space="preserve"> with the increasing of iterations of algorithms</w:delText>
        </w:r>
        <w:r w:rsidDel="0072542C">
          <w:delText>.</w:delText>
        </w:r>
        <w:r w:rsidDel="002D3B06">
          <w:delText xml:space="preserve"> Spark, a MapReduce-like system which relies on a distributed memory layer, performs much better than Hadoop in iterative computing tasks than Hado</w:delText>
        </w:r>
        <w:r w:rsidR="006D7E21" w:rsidDel="002D3B06">
          <w:delText>op</w:delText>
        </w:r>
      </w:del>
      <w:del w:id="272" w:author="zhunan" w:date="2013-04-05T15:35:00Z">
        <w:r w:rsidR="006D7E21" w:rsidDel="00EA7A24">
          <w:delText>.</w:delText>
        </w:r>
        <w:r w:rsidR="006D7E21" w:rsidDel="00EA7A24">
          <w:rPr>
            <w:rFonts w:eastAsia="宋体" w:hint="eastAsia"/>
          </w:rPr>
          <w:delText xml:space="preserve"> </w:delText>
        </w:r>
      </w:del>
      <w:del w:id="273" w:author="zhunan" w:date="2013-04-05T16:11:00Z">
        <w:r w:rsidR="00E00F0B" w:rsidDel="00810A75">
          <w:rPr>
            <w:rFonts w:eastAsia="宋体" w:hint="eastAsia"/>
          </w:rPr>
          <w:delText xml:space="preserve">However, </w:delText>
        </w:r>
        <w:r w:rsidR="004A563B" w:rsidDel="00153A97">
          <w:rPr>
            <w:rFonts w:eastAsia="宋体" w:hint="eastAsia"/>
          </w:rPr>
          <w:delText xml:space="preserve">designer of </w:delText>
        </w:r>
        <w:r w:rsidR="005F7865" w:rsidDel="00153A97">
          <w:rPr>
            <w:rFonts w:eastAsia="宋体" w:hint="eastAsia"/>
          </w:rPr>
          <w:delText>t</w:delText>
        </w:r>
        <w:r w:rsidDel="00153A97">
          <w:delText xml:space="preserve">hese frameworks are </w:delText>
        </w:r>
      </w:del>
      <w:del w:id="274" w:author="zhunan" w:date="2013-04-05T16:09:00Z">
        <w:r w:rsidR="00DC00FC" w:rsidDel="009811E5">
          <w:rPr>
            <w:rFonts w:eastAsia="宋体" w:hint="eastAsia"/>
          </w:rPr>
          <w:delText xml:space="preserve">trying to </w:delText>
        </w:r>
        <w:r w:rsidDel="009811E5">
          <w:delText>provid</w:delText>
        </w:r>
        <w:r w:rsidR="00DC00FC" w:rsidDel="009811E5">
          <w:rPr>
            <w:rFonts w:eastAsia="宋体" w:hint="eastAsia"/>
          </w:rPr>
          <w:delText>e</w:delText>
        </w:r>
        <w:r w:rsidDel="009811E5">
          <w:delText xml:space="preserve"> general frameworks for programmers to implement algorithms</w:delText>
        </w:r>
      </w:del>
      <w:del w:id="275" w:author="zhunan" w:date="2013-04-05T16:10:00Z">
        <w:r w:rsidR="00DC00FC" w:rsidDel="00153A97">
          <w:rPr>
            <w:rFonts w:eastAsia="宋体" w:hint="eastAsia"/>
          </w:rPr>
          <w:delText>,</w:delText>
        </w:r>
      </w:del>
      <w:del w:id="276" w:author="zhunan" w:date="2013-04-05T16:11:00Z">
        <w:r w:rsidR="00DC00FC" w:rsidDel="00810A75">
          <w:rPr>
            <w:rFonts w:eastAsia="宋体" w:hint="eastAsia"/>
          </w:rPr>
          <w:delText xml:space="preserve"> </w:delText>
        </w:r>
      </w:del>
      <w:del w:id="277" w:author="zhunan" w:date="2013-04-05T16:10:00Z">
        <w:r w:rsidR="00DC00FC" w:rsidDel="00153A97">
          <w:rPr>
            <w:rFonts w:eastAsia="宋体" w:hint="eastAsia"/>
          </w:rPr>
          <w:delText>while i</w:delText>
        </w:r>
      </w:del>
      <w:ins w:id="278" w:author="zhunan" w:date="2013-04-05T16:10:00Z">
        <w:del w:id="279" w:author="xueliu" w:date="2013-04-05T22:47:00Z">
          <w:r w:rsidR="00153A97" w:rsidDel="0040244E">
            <w:rPr>
              <w:rFonts w:eastAsia="宋体" w:hint="eastAsia"/>
            </w:rPr>
            <w:delText>I</w:delText>
          </w:r>
        </w:del>
      </w:ins>
      <w:del w:id="280" w:author="xueliu" w:date="2013-04-05T22:47:00Z">
        <w:r w:rsidR="00DC00FC" w:rsidDel="0040244E">
          <w:rPr>
            <w:rFonts w:eastAsia="宋体" w:hint="eastAsia"/>
          </w:rPr>
          <w:delText>n machine learning tasks, there a</w:delText>
        </w:r>
      </w:del>
      <w:ins w:id="281" w:author="xueliu" w:date="2013-04-05T22:47:00Z">
        <w:r w:rsidR="0040244E">
          <w:t xml:space="preserve">There </w:t>
        </w:r>
      </w:ins>
      <w:del w:id="282" w:author="xueliu" w:date="2013-04-05T22:47:00Z">
        <w:r w:rsidR="00DC00FC" w:rsidDel="0040244E">
          <w:rPr>
            <w:rFonts w:eastAsia="宋体" w:hint="eastAsia"/>
          </w:rPr>
          <w:delText>re</w:delText>
        </w:r>
      </w:del>
      <w:ins w:id="283" w:author="xueliu" w:date="2013-04-05T22:47:00Z">
        <w:r w:rsidR="0040244E">
          <w:rPr>
            <w:rFonts w:eastAsia="宋体"/>
          </w:rPr>
          <w:t>are</w:t>
        </w:r>
      </w:ins>
      <w:r w:rsidR="00DC00FC">
        <w:rPr>
          <w:rFonts w:eastAsia="宋体" w:hint="eastAsia"/>
        </w:rPr>
        <w:t xml:space="preserve"> </w:t>
      </w:r>
      <w:del w:id="284" w:author="xueliu" w:date="2013-04-05T22:47:00Z">
        <w:r w:rsidR="00DC00FC" w:rsidDel="0040244E">
          <w:rPr>
            <w:rFonts w:eastAsia="宋体" w:hint="eastAsia"/>
          </w:rPr>
          <w:delText xml:space="preserve">some </w:delText>
        </w:r>
      </w:del>
      <w:r w:rsidR="00DC00FC">
        <w:rPr>
          <w:rFonts w:eastAsia="宋体" w:hint="eastAsia"/>
        </w:rPr>
        <w:t xml:space="preserve">common </w:t>
      </w:r>
      <w:del w:id="285" w:author="zhunan" w:date="2013-04-05T16:12:00Z">
        <w:r w:rsidR="00DC00FC" w:rsidDel="00810A75">
          <w:rPr>
            <w:rFonts w:eastAsia="宋体" w:hint="eastAsia"/>
          </w:rPr>
          <w:delText>components</w:delText>
        </w:r>
      </w:del>
      <w:ins w:id="286" w:author="zhunan" w:date="2013-04-05T16:12:00Z">
        <w:r w:rsidR="00810A75">
          <w:rPr>
            <w:rFonts w:eastAsia="宋体" w:hint="eastAsia"/>
          </w:rPr>
          <w:t>computations</w:t>
        </w:r>
      </w:ins>
      <w:ins w:id="287" w:author="xueliu" w:date="2013-04-05T22:48:00Z">
        <w:r w:rsidR="0040244E">
          <w:rPr>
            <w:rFonts w:eastAsia="宋体"/>
          </w:rPr>
          <w:t xml:space="preserve"> for many of the typical machine learning algorithms</w:t>
        </w:r>
      </w:ins>
      <w:del w:id="288" w:author="zhunan" w:date="2013-04-05T16:12:00Z">
        <w:r w:rsidR="00DC00FC" w:rsidDel="00810A75">
          <w:rPr>
            <w:rFonts w:eastAsia="宋体" w:hint="eastAsia"/>
          </w:rPr>
          <w:delText xml:space="preserve"> existing in many algorithms</w:delText>
        </w:r>
      </w:del>
      <w:r w:rsidR="00DC00FC">
        <w:rPr>
          <w:rFonts w:eastAsia="宋体" w:hint="eastAsia"/>
        </w:rPr>
        <w:t xml:space="preserve">, </w:t>
      </w:r>
      <w:del w:id="289" w:author="xueliu" w:date="2013-04-05T22:48:00Z">
        <w:r w:rsidR="00DC00FC" w:rsidDel="0040244E">
          <w:rPr>
            <w:rFonts w:eastAsia="宋体" w:hint="eastAsia"/>
          </w:rPr>
          <w:delText xml:space="preserve">like </w:delText>
        </w:r>
      </w:del>
      <w:ins w:id="290" w:author="xueliu" w:date="2013-04-05T22:48:00Z">
        <w:r w:rsidR="0040244E">
          <w:rPr>
            <w:rFonts w:eastAsia="宋体"/>
          </w:rPr>
          <w:t>such as</w:t>
        </w:r>
        <w:r w:rsidR="0040244E">
          <w:rPr>
            <w:rFonts w:eastAsia="宋体" w:hint="eastAsia"/>
          </w:rPr>
          <w:t xml:space="preserve"> </w:t>
        </w:r>
      </w:ins>
      <w:r w:rsidR="00DC00FC">
        <w:rPr>
          <w:rFonts w:eastAsia="宋体" w:hint="eastAsia"/>
        </w:rPr>
        <w:t>gradient descending</w:t>
      </w:r>
      <w:r w:rsidR="00DC00FC">
        <w:t xml:space="preserve">, </w:t>
      </w:r>
      <w:ins w:id="291" w:author="zhunan" w:date="2013-04-05T16:12:00Z">
        <w:r w:rsidR="00810A75">
          <w:rPr>
            <w:rFonts w:eastAsia="宋体" w:hint="eastAsia"/>
          </w:rPr>
          <w:t xml:space="preserve">matrix calculation, </w:t>
        </w:r>
      </w:ins>
      <w:r w:rsidR="00DC00FC">
        <w:t>etc.</w:t>
      </w:r>
      <w:del w:id="292" w:author="xueliu" w:date="2013-04-05T22:48:00Z">
        <w:r w:rsidR="00DC00FC" w:rsidDel="0040244E">
          <w:delText>.</w:delText>
        </w:r>
      </w:del>
      <w:r w:rsidR="00DC00FC">
        <w:rPr>
          <w:rFonts w:eastAsia="宋体" w:hint="eastAsia"/>
        </w:rPr>
        <w:t xml:space="preserve"> </w:t>
      </w:r>
    </w:p>
    <w:p w14:paraId="312B897B" w14:textId="7826B1F6" w:rsidR="007D64EA" w:rsidRDefault="004E4D05">
      <w:pPr>
        <w:ind w:firstLine="720"/>
        <w:rPr>
          <w:rFonts w:eastAsia="宋体"/>
        </w:rPr>
        <w:pPrChange w:id="293" w:author="zhunan" w:date="2013-04-05T15:14:00Z">
          <w:pPr>
            <w:pStyle w:val="ListParagraph"/>
            <w:ind w:left="420" w:firstLineChars="0" w:firstLine="0"/>
            <w:jc w:val="both"/>
          </w:pPr>
        </w:pPrChange>
      </w:pPr>
      <w:r>
        <w:t xml:space="preserve">In </w:t>
      </w:r>
      <w:del w:id="294" w:author="xueliu" w:date="2013-04-05T22:48:00Z">
        <w:r w:rsidDel="0040244E">
          <w:delText>this part</w:delText>
        </w:r>
      </w:del>
      <w:ins w:id="295" w:author="xueliu" w:date="2013-04-05T22:48:00Z">
        <w:r w:rsidR="0040244E">
          <w:t xml:space="preserve">this </w:t>
        </w:r>
      </w:ins>
      <w:ins w:id="296" w:author="xueliu" w:date="2013-04-05T22:49:00Z">
        <w:r w:rsidR="0040244E">
          <w:t>subproject</w:t>
        </w:r>
      </w:ins>
      <w:del w:id="297" w:author="zhunan" w:date="2013-04-05T15:14:00Z">
        <w:r w:rsidDel="0035180F">
          <w:delText xml:space="preserve"> of our project</w:delText>
        </w:r>
      </w:del>
      <w:r>
        <w:t xml:space="preserve">, we </w:t>
      </w:r>
      <w:del w:id="298" w:author="xueliu" w:date="2013-04-05T22:48:00Z">
        <w:r w:rsidDel="0040244E">
          <w:delText xml:space="preserve">are </w:delText>
        </w:r>
      </w:del>
      <w:ins w:id="299" w:author="zhunan" w:date="2013-04-05T16:15:00Z">
        <w:del w:id="300" w:author="xueliu" w:date="2013-04-05T22:48:00Z">
          <w:r w:rsidR="00995D37" w:rsidDel="0040244E">
            <w:rPr>
              <w:rFonts w:eastAsia="宋体"/>
            </w:rPr>
            <w:delText>developing</w:delText>
          </w:r>
        </w:del>
      </w:ins>
      <w:ins w:id="301" w:author="xueliu" w:date="2013-04-05T22:48:00Z">
        <w:r w:rsidR="0040244E">
          <w:t>will develop</w:t>
        </w:r>
      </w:ins>
      <w:ins w:id="302" w:author="zhunan" w:date="2013-04-05T16:15:00Z">
        <w:r w:rsidR="00995D37">
          <w:rPr>
            <w:rFonts w:eastAsia="宋体" w:hint="eastAsia"/>
          </w:rPr>
          <w:t xml:space="preserve"> a framework to handle </w:t>
        </w:r>
      </w:ins>
      <w:del w:id="303" w:author="zhunan" w:date="2013-04-05T16:15:00Z">
        <w:r w:rsidDel="00995D37">
          <w:delText xml:space="preserve">trying to provide a data processing infrastructure to handle </w:delText>
        </w:r>
      </w:del>
      <w:r>
        <w:t>the</w:t>
      </w:r>
      <w:r w:rsidR="00A93188">
        <w:rPr>
          <w:rFonts w:eastAsia="宋体" w:hint="eastAsia"/>
        </w:rPr>
        <w:t>se</w:t>
      </w:r>
      <w:r>
        <w:t xml:space="preserve"> common </w:t>
      </w:r>
      <w:proofErr w:type="gramStart"/>
      <w:r>
        <w:t>tasks</w:t>
      </w:r>
      <w:proofErr w:type="gramEnd"/>
      <w:r>
        <w:t xml:space="preserve"> </w:t>
      </w:r>
      <w:ins w:id="304" w:author="zhunan" w:date="2013-04-05T15:36:00Z">
        <w:r w:rsidR="00BD0D10">
          <w:rPr>
            <w:rFonts w:eastAsia="宋体" w:hint="eastAsia"/>
          </w:rPr>
          <w:t xml:space="preserve">in ML </w:t>
        </w:r>
      </w:ins>
      <w:del w:id="305" w:author="zhunan" w:date="2013-04-05T15:36:00Z">
        <w:r w:rsidR="00A93188" w:rsidDel="00BD0D10">
          <w:delText>in</w:delText>
        </w:r>
        <w:r w:rsidR="00A93188" w:rsidDel="00BD0D10">
          <w:rPr>
            <w:rFonts w:eastAsia="宋体" w:hint="eastAsia"/>
          </w:rPr>
          <w:delText xml:space="preserve"> </w:delText>
        </w:r>
      </w:del>
      <w:ins w:id="306" w:author="zhunan" w:date="2013-04-05T15:36:00Z">
        <w:r w:rsidR="00BD0D10">
          <w:rPr>
            <w:rFonts w:eastAsia="宋体" w:hint="eastAsia"/>
          </w:rPr>
          <w:t xml:space="preserve">with </w:t>
        </w:r>
      </w:ins>
      <w:r w:rsidR="00A93188">
        <w:rPr>
          <w:rFonts w:eastAsia="宋体" w:hint="eastAsia"/>
        </w:rPr>
        <w:t xml:space="preserve">a </w:t>
      </w:r>
      <w:del w:id="307" w:author="zhunan" w:date="2013-04-05T15:36:00Z">
        <w:r w:rsidR="00A93188" w:rsidDel="00841607">
          <w:rPr>
            <w:rFonts w:eastAsia="宋体"/>
          </w:rPr>
          <w:delText>distributed</w:delText>
        </w:r>
        <w:r w:rsidR="00A93188" w:rsidDel="00841607">
          <w:rPr>
            <w:rFonts w:eastAsia="宋体" w:hint="eastAsia"/>
          </w:rPr>
          <w:delText xml:space="preserve"> </w:delText>
        </w:r>
      </w:del>
      <w:ins w:id="308" w:author="zhunan" w:date="2013-04-05T15:36:00Z">
        <w:r w:rsidR="00841607">
          <w:rPr>
            <w:rFonts w:eastAsia="宋体" w:hint="eastAsia"/>
          </w:rPr>
          <w:t>fast</w:t>
        </w:r>
        <w:r w:rsidR="008420A3">
          <w:rPr>
            <w:rFonts w:eastAsia="宋体" w:hint="eastAsia"/>
          </w:rPr>
          <w:t>, scalable and fault-tolerant</w:t>
        </w:r>
        <w:r w:rsidR="00841607">
          <w:rPr>
            <w:rFonts w:eastAsia="宋体" w:hint="eastAsia"/>
          </w:rPr>
          <w:t xml:space="preserve"> </w:t>
        </w:r>
      </w:ins>
      <w:r w:rsidR="00A93188">
        <w:rPr>
          <w:rFonts w:eastAsia="宋体" w:hint="eastAsia"/>
        </w:rPr>
        <w:t>manner</w:t>
      </w:r>
      <w:ins w:id="309" w:author="Nan Zhu" w:date="2013-04-05T00:25:00Z">
        <w:del w:id="310" w:author="zhunan" w:date="2013-04-05T15:36:00Z">
          <w:r w:rsidR="00000AFA" w:rsidDel="00841607">
            <w:rPr>
              <w:rFonts w:eastAsia="宋体" w:hint="eastAsia"/>
            </w:rPr>
            <w:delText xml:space="preserve"> which should be </w:delText>
          </w:r>
        </w:del>
      </w:ins>
      <w:del w:id="311" w:author="zhunan" w:date="2013-04-05T15:36:00Z">
        <w:r w:rsidR="00A93188" w:rsidDel="00841607">
          <w:rPr>
            <w:rFonts w:eastAsia="宋体" w:hint="eastAsia"/>
          </w:rPr>
          <w:delText xml:space="preserve">. </w:delText>
        </w:r>
        <w:r w:rsidR="00A93188" w:rsidDel="00841607">
          <w:rPr>
            <w:rFonts w:eastAsia="宋体"/>
          </w:rPr>
          <w:delText>O</w:delText>
        </w:r>
        <w:r w:rsidR="00A93188" w:rsidDel="00841607">
          <w:rPr>
            <w:rFonts w:eastAsia="宋体" w:hint="eastAsia"/>
          </w:rPr>
          <w:delText xml:space="preserve">ur goal is </w:delText>
        </w:r>
        <w:r w:rsidR="00784A1D" w:rsidDel="00841607">
          <w:rPr>
            <w:rFonts w:eastAsia="宋体" w:hint="eastAsia"/>
          </w:rPr>
          <w:delText>to make the process fast and re</w:delText>
        </w:r>
        <w:r w:rsidR="00A93188" w:rsidDel="00841607">
          <w:rPr>
            <w:rFonts w:eastAsia="宋体" w:hint="eastAsia"/>
          </w:rPr>
          <w:delText>liable</w:delText>
        </w:r>
      </w:del>
      <w:r w:rsidR="00A93188">
        <w:rPr>
          <w:rFonts w:eastAsia="宋体" w:hint="eastAsia"/>
        </w:rPr>
        <w:t xml:space="preserve">. </w:t>
      </w:r>
      <w:ins w:id="312" w:author="Nan Zhu" w:date="2013-04-05T00:25:00Z">
        <w:r w:rsidR="007E06A2">
          <w:rPr>
            <w:rFonts w:eastAsia="宋体" w:hint="eastAsia"/>
          </w:rPr>
          <w:t xml:space="preserve"> </w:t>
        </w:r>
        <w:del w:id="313" w:author="zhunan" w:date="2013-04-05T15:16:00Z">
          <w:r w:rsidR="007E06A2" w:rsidDel="002B1734">
            <w:rPr>
              <w:rFonts w:eastAsia="宋体" w:hint="eastAsia"/>
            </w:rPr>
            <w:delText>Then w</w:delText>
          </w:r>
        </w:del>
      </w:ins>
      <w:ins w:id="314" w:author="zhunan" w:date="2013-04-05T15:16:00Z">
        <w:r w:rsidR="002B1734">
          <w:rPr>
            <w:rFonts w:eastAsia="宋体" w:hint="eastAsia"/>
          </w:rPr>
          <w:t>W</w:t>
        </w:r>
      </w:ins>
      <w:ins w:id="315" w:author="Nan Zhu" w:date="2013-04-05T00:25:00Z">
        <w:r w:rsidR="007E06A2">
          <w:rPr>
            <w:rFonts w:eastAsia="宋体" w:hint="eastAsia"/>
          </w:rPr>
          <w:t xml:space="preserve">e provide these </w:t>
        </w:r>
        <w:r w:rsidR="00B3365D">
          <w:rPr>
            <w:rFonts w:eastAsia="宋体" w:hint="eastAsia"/>
          </w:rPr>
          <w:t xml:space="preserve">services </w:t>
        </w:r>
        <w:del w:id="316" w:author="zhunan" w:date="2013-04-05T16:14:00Z">
          <w:r w:rsidR="00B3365D" w:rsidDel="00392957">
            <w:rPr>
              <w:rFonts w:eastAsia="宋体" w:hint="eastAsia"/>
            </w:rPr>
            <w:delText xml:space="preserve">to users </w:delText>
          </w:r>
        </w:del>
        <w:r w:rsidR="00B3365D">
          <w:rPr>
            <w:rFonts w:eastAsia="宋体" w:hint="eastAsia"/>
          </w:rPr>
          <w:t xml:space="preserve">as the </w:t>
        </w:r>
      </w:ins>
      <w:ins w:id="317" w:author="Nan Zhu" w:date="2013-04-05T00:26:00Z">
        <w:r w:rsidR="00B3365D">
          <w:rPr>
            <w:rFonts w:eastAsia="宋体"/>
          </w:rPr>
          <w:t>basic</w:t>
        </w:r>
      </w:ins>
      <w:ins w:id="318" w:author="Nan Zhu" w:date="2013-04-05T00:25:00Z">
        <w:r w:rsidR="00B3365D">
          <w:rPr>
            <w:rFonts w:eastAsia="宋体" w:hint="eastAsia"/>
          </w:rPr>
          <w:t xml:space="preserve"> </w:t>
        </w:r>
      </w:ins>
      <w:ins w:id="319" w:author="Nan Zhu" w:date="2013-04-05T00:26:00Z">
        <w:r w:rsidR="00B3365D">
          <w:rPr>
            <w:rFonts w:eastAsia="宋体" w:hint="eastAsia"/>
          </w:rPr>
          <w:t>primitives</w:t>
        </w:r>
      </w:ins>
      <w:ins w:id="320" w:author="zhunan" w:date="2013-04-05T16:14:00Z">
        <w:r w:rsidR="00392957">
          <w:rPr>
            <w:rFonts w:eastAsia="宋体" w:hint="eastAsia"/>
          </w:rPr>
          <w:t xml:space="preserve"> for users to </w:t>
        </w:r>
        <w:del w:id="321" w:author="xueliu" w:date="2013-04-05T22:49:00Z">
          <w:r w:rsidR="00392957" w:rsidDel="0040244E">
            <w:rPr>
              <w:rFonts w:eastAsia="宋体" w:hint="eastAsia"/>
            </w:rPr>
            <w:delText xml:space="preserve">model </w:delText>
          </w:r>
        </w:del>
      </w:ins>
      <w:ins w:id="322" w:author="xueliu" w:date="2013-04-05T22:49:00Z">
        <w:r w:rsidR="0040244E">
          <w:rPr>
            <w:rFonts w:eastAsia="宋体"/>
          </w:rPr>
          <w:t xml:space="preserve">implement </w:t>
        </w:r>
      </w:ins>
      <w:ins w:id="323" w:author="zhunan" w:date="2013-04-05T16:14:00Z">
        <w:r w:rsidR="00392957">
          <w:rPr>
            <w:rFonts w:eastAsia="宋体" w:hint="eastAsia"/>
          </w:rPr>
          <w:t>the computational tasks efficiently</w:t>
        </w:r>
        <w:r w:rsidR="001E4F96">
          <w:rPr>
            <w:rFonts w:eastAsia="宋体" w:hint="eastAsia"/>
          </w:rPr>
          <w:t>.</w:t>
        </w:r>
        <w:r w:rsidR="00392957">
          <w:rPr>
            <w:rFonts w:eastAsia="宋体" w:hint="eastAsia"/>
          </w:rPr>
          <w:t xml:space="preserve"> </w:t>
        </w:r>
      </w:ins>
      <w:ins w:id="324" w:author="Nan Zhu" w:date="2013-04-05T00:26:00Z">
        <w:del w:id="325" w:author="zhunan" w:date="2013-04-05T16:14:00Z">
          <w:r w:rsidR="00B3365D" w:rsidDel="00392957">
            <w:rPr>
              <w:rFonts w:eastAsia="宋体" w:hint="eastAsia"/>
            </w:rPr>
            <w:delText xml:space="preserve"> to </w:delText>
          </w:r>
        </w:del>
        <w:del w:id="326" w:author="zhunan" w:date="2013-04-05T16:13:00Z">
          <w:r w:rsidR="00B3365D" w:rsidDel="004B43E2">
            <w:rPr>
              <w:rFonts w:eastAsia="宋体" w:hint="eastAsia"/>
            </w:rPr>
            <w:delText>enable efficient running of machine learning algorithms.</w:delText>
          </w:r>
        </w:del>
      </w:ins>
    </w:p>
    <w:p w14:paraId="6E45FDA3" w14:textId="77777777" w:rsidR="00D82293" w:rsidRPr="00E94070" w:rsidRDefault="00D82293">
      <w:pPr>
        <w:rPr>
          <w:b/>
        </w:rPr>
        <w:pPrChange w:id="327" w:author="zhunan" w:date="2013-04-05T15:05:00Z">
          <w:pPr>
            <w:pStyle w:val="ListParagraph"/>
            <w:ind w:left="420" w:firstLineChars="0" w:firstLine="0"/>
            <w:jc w:val="both"/>
          </w:pPr>
        </w:pPrChange>
      </w:pPr>
    </w:p>
    <w:p w14:paraId="0E203AC6" w14:textId="147AB9E9" w:rsidR="007F089A" w:rsidRPr="002B1734" w:rsidRDefault="002B1734">
      <w:pPr>
        <w:rPr>
          <w:rPrChange w:id="328" w:author="zhunan" w:date="2013-04-05T15:15:00Z">
            <w:rPr>
              <w:b/>
            </w:rPr>
          </w:rPrChange>
        </w:rPr>
        <w:pPrChange w:id="329" w:author="zhunan" w:date="2013-04-05T15:05:00Z">
          <w:pPr>
            <w:pStyle w:val="ListParagraph"/>
            <w:numPr>
              <w:numId w:val="2"/>
            </w:numPr>
            <w:ind w:left="420" w:firstLineChars="0" w:hanging="420"/>
            <w:jc w:val="both"/>
          </w:pPr>
        </w:pPrChange>
      </w:pPr>
      <w:ins w:id="330" w:author="zhunan" w:date="2013-04-05T15:15:00Z">
        <w:del w:id="331" w:author="Nan Zhu" w:date="2013-04-05T23:21:00Z">
          <w:r w:rsidRPr="002B1734" w:rsidDel="009F4C2C">
            <w:rPr>
              <w:rFonts w:eastAsia="宋体"/>
              <w:rPrChange w:id="332" w:author="zhunan" w:date="2013-04-05T15:15:00Z">
                <w:rPr>
                  <w:rFonts w:eastAsia="宋体"/>
                  <w:b/>
                </w:rPr>
              </w:rPrChange>
            </w:rPr>
            <w:delText>1.2.1.2</w:delText>
          </w:r>
        </w:del>
      </w:ins>
      <w:ins w:id="333" w:author="Nan Zhu" w:date="2013-04-05T23:21:00Z">
        <w:r w:rsidR="009F4C2C">
          <w:rPr>
            <w:rFonts w:eastAsia="宋体" w:hint="eastAsia"/>
          </w:rPr>
          <w:t>(ii)</w:t>
        </w:r>
      </w:ins>
      <w:ins w:id="334" w:author="zhunan" w:date="2013-04-05T15:15:00Z">
        <w:r w:rsidRPr="002B1734">
          <w:rPr>
            <w:rFonts w:eastAsia="宋体"/>
            <w:rPrChange w:id="335" w:author="zhunan" w:date="2013-04-05T15:15:00Z">
              <w:rPr>
                <w:rFonts w:eastAsia="宋体"/>
                <w:b/>
              </w:rPr>
            </w:rPrChange>
          </w:rPr>
          <w:t xml:space="preserve"> </w:t>
        </w:r>
      </w:ins>
      <w:r w:rsidR="007D64EA" w:rsidRPr="002B1734">
        <w:rPr>
          <w:rFonts w:eastAsia="宋体"/>
          <w:rPrChange w:id="336" w:author="zhunan" w:date="2013-04-05T15:15:00Z">
            <w:rPr>
              <w:rFonts w:eastAsia="宋体"/>
              <w:b/>
            </w:rPr>
          </w:rPrChange>
        </w:rPr>
        <w:t>U</w:t>
      </w:r>
      <w:r w:rsidR="004E4D05" w:rsidRPr="002B1734">
        <w:rPr>
          <w:rPrChange w:id="337" w:author="zhunan" w:date="2013-04-05T15:15:00Z">
            <w:rPr>
              <w:b/>
            </w:rPr>
          </w:rPrChange>
        </w:rPr>
        <w:t>nified</w:t>
      </w:r>
      <w:ins w:id="338" w:author="zhunan" w:date="2013-04-05T15:53:00Z">
        <w:r w:rsidR="00FE2311">
          <w:rPr>
            <w:rFonts w:eastAsia="宋体" w:hint="eastAsia"/>
          </w:rPr>
          <w:t xml:space="preserve"> runtime environment for different </w:t>
        </w:r>
      </w:ins>
      <w:del w:id="339" w:author="zhunan" w:date="2013-04-05T15:53:00Z">
        <w:r w:rsidR="004E4D05" w:rsidRPr="002B1734" w:rsidDel="00FE2311">
          <w:rPr>
            <w:rPrChange w:id="340" w:author="zhunan" w:date="2013-04-05T15:15:00Z">
              <w:rPr>
                <w:b/>
              </w:rPr>
            </w:rPrChange>
          </w:rPr>
          <w:delText xml:space="preserve"> interface to </w:delText>
        </w:r>
        <w:r w:rsidR="007D64EA" w:rsidRPr="002B1734" w:rsidDel="00FE2311">
          <w:rPr>
            <w:rFonts w:eastAsia="宋体"/>
            <w:rPrChange w:id="341" w:author="zhunan" w:date="2013-04-05T15:15:00Z">
              <w:rPr>
                <w:rFonts w:eastAsia="宋体"/>
                <w:b/>
              </w:rPr>
            </w:rPrChange>
          </w:rPr>
          <w:delText xml:space="preserve">diverse </w:delText>
        </w:r>
      </w:del>
      <w:r w:rsidR="007D64EA" w:rsidRPr="002B1734">
        <w:rPr>
          <w:rFonts w:eastAsia="宋体"/>
          <w:rPrChange w:id="342" w:author="zhunan" w:date="2013-04-05T15:15:00Z">
            <w:rPr>
              <w:rFonts w:eastAsia="宋体"/>
              <w:b/>
            </w:rPr>
          </w:rPrChange>
        </w:rPr>
        <w:t xml:space="preserve">data processing tasks. </w:t>
      </w:r>
    </w:p>
    <w:p w14:paraId="057B686B" w14:textId="0DC4A42B" w:rsidR="00713C75" w:rsidRDefault="004E4D05">
      <w:pPr>
        <w:ind w:firstLine="720"/>
        <w:rPr>
          <w:rFonts w:eastAsia="宋体"/>
        </w:rPr>
        <w:pPrChange w:id="343" w:author="zhunan" w:date="2013-04-05T15:16:00Z">
          <w:pPr>
            <w:pStyle w:val="ListParagraph"/>
            <w:ind w:left="420" w:firstLineChars="0" w:firstLine="0"/>
            <w:jc w:val="both"/>
          </w:pPr>
        </w:pPrChange>
      </w:pPr>
      <w:del w:id="344" w:author="zhunan" w:date="2013-04-05T15:56:00Z">
        <w:r w:rsidDel="00730170">
          <w:delText xml:space="preserve">Machine learning algorithms may be applied to data </w:delText>
        </w:r>
      </w:del>
      <w:del w:id="345" w:author="zhunan" w:date="2013-04-05T15:54:00Z">
        <w:r w:rsidDel="00505451">
          <w:delText xml:space="preserve">which have been stored in database </w:delText>
        </w:r>
      </w:del>
      <w:del w:id="346" w:author="zhunan" w:date="2013-04-05T15:56:00Z">
        <w:r w:rsidDel="00730170">
          <w:delText>(</w:delText>
        </w:r>
      </w:del>
      <w:ins w:id="347" w:author="zhunan" w:date="2013-04-05T15:56:00Z">
        <w:r w:rsidR="00730170">
          <w:rPr>
            <w:rFonts w:eastAsia="宋体" w:hint="eastAsia"/>
          </w:rPr>
          <w:t>B</w:t>
        </w:r>
      </w:ins>
      <w:del w:id="348" w:author="zhunan" w:date="2013-04-05T15:56:00Z">
        <w:r w:rsidDel="00730170">
          <w:delText>b</w:delText>
        </w:r>
      </w:del>
      <w:r>
        <w:t>atch</w:t>
      </w:r>
      <w:ins w:id="349" w:author="zhunan" w:date="2013-04-05T15:56:00Z">
        <w:r w:rsidR="00730170">
          <w:rPr>
            <w:rFonts w:eastAsia="宋体" w:hint="eastAsia"/>
          </w:rPr>
          <w:t xml:space="preserve"> and </w:t>
        </w:r>
      </w:ins>
      <w:del w:id="350" w:author="zhunan" w:date="2013-04-05T15:56:00Z">
        <w:r w:rsidDel="00730170">
          <w:delText xml:space="preserve"> job processing) or </w:delText>
        </w:r>
      </w:del>
      <w:del w:id="351" w:author="zhunan" w:date="2013-04-05T15:16:00Z">
        <w:r w:rsidDel="00424EE4">
          <w:delText xml:space="preserve">that </w:delText>
        </w:r>
      </w:del>
      <w:del w:id="352" w:author="zhunan" w:date="2013-04-05T15:56:00Z">
        <w:r w:rsidDel="00730170">
          <w:delText>com</w:delText>
        </w:r>
      </w:del>
      <w:del w:id="353" w:author="zhunan" w:date="2013-04-05T15:37:00Z">
        <w:r w:rsidDel="00A816DD">
          <w:delText>ing</w:delText>
        </w:r>
      </w:del>
      <w:del w:id="354" w:author="zhunan" w:date="2013-04-05T15:56:00Z">
        <w:r w:rsidDel="00730170">
          <w:delText xml:space="preserve"> to the system in real time (</w:delText>
        </w:r>
      </w:del>
      <w:r>
        <w:t>stream</w:t>
      </w:r>
      <w:del w:id="355" w:author="zhunan" w:date="2013-04-05T16:16:00Z">
        <w:r w:rsidDel="00CD01EC">
          <w:delText>ing</w:delText>
        </w:r>
      </w:del>
      <w:r>
        <w:t xml:space="preserve"> </w:t>
      </w:r>
      <w:ins w:id="356" w:author="zhunan" w:date="2013-04-05T16:16:00Z">
        <w:r w:rsidR="00CD01EC">
          <w:rPr>
            <w:rFonts w:eastAsia="宋体" w:hint="eastAsia"/>
          </w:rPr>
          <w:t>processing</w:t>
        </w:r>
      </w:ins>
      <w:ins w:id="357" w:author="zhunan" w:date="2013-04-05T15:56:00Z">
        <w:r w:rsidR="003E0425">
          <w:rPr>
            <w:rFonts w:eastAsia="宋体" w:hint="eastAsia"/>
          </w:rPr>
          <w:t xml:space="preserve"> </w:t>
        </w:r>
      </w:ins>
      <w:ins w:id="358" w:author="zhunan" w:date="2013-04-05T15:57:00Z">
        <w:r w:rsidR="00A33486">
          <w:rPr>
            <w:rFonts w:eastAsia="宋体" w:hint="eastAsia"/>
          </w:rPr>
          <w:t xml:space="preserve">handle </w:t>
        </w:r>
      </w:ins>
      <w:ins w:id="359" w:author="zhunan" w:date="2013-04-05T15:59:00Z">
        <w:r w:rsidR="00944D03">
          <w:rPr>
            <w:rFonts w:eastAsia="宋体" w:hint="eastAsia"/>
          </w:rPr>
          <w:t>historical</w:t>
        </w:r>
      </w:ins>
      <w:ins w:id="360" w:author="zhunan" w:date="2013-04-05T15:57:00Z">
        <w:r w:rsidR="00A33486">
          <w:rPr>
            <w:rFonts w:eastAsia="宋体" w:hint="eastAsia"/>
          </w:rPr>
          <w:t xml:space="preserve"> and real</w:t>
        </w:r>
        <w:r w:rsidR="00CC344E">
          <w:rPr>
            <w:rFonts w:eastAsia="宋体" w:hint="eastAsia"/>
          </w:rPr>
          <w:t>-</w:t>
        </w:r>
        <w:r w:rsidR="00A33486">
          <w:rPr>
            <w:rFonts w:eastAsia="宋体" w:hint="eastAsia"/>
          </w:rPr>
          <w:t>time data respectively</w:t>
        </w:r>
      </w:ins>
      <w:del w:id="361" w:author="zhunan" w:date="2013-04-05T15:56:00Z">
        <w:r w:rsidDel="003E0425">
          <w:delText>processing</w:delText>
        </w:r>
        <w:r w:rsidDel="00730170">
          <w:delText>)</w:delText>
        </w:r>
      </w:del>
      <w:r>
        <w:t xml:space="preserve">. In </w:t>
      </w:r>
      <w:del w:id="362" w:author="zhunan" w:date="2013-04-05T15:16:00Z">
        <w:r w:rsidDel="00244F27">
          <w:delText>most of</w:delText>
        </w:r>
      </w:del>
      <w:ins w:id="363" w:author="zhunan" w:date="2013-04-05T15:16:00Z">
        <w:r w:rsidR="00244F27">
          <w:rPr>
            <w:rFonts w:eastAsia="宋体" w:hint="eastAsia"/>
          </w:rPr>
          <w:t>today</w:t>
        </w:r>
        <w:r w:rsidR="00244F27">
          <w:rPr>
            <w:rFonts w:eastAsia="宋体"/>
          </w:rPr>
          <w:t>’</w:t>
        </w:r>
        <w:r w:rsidR="00244F27">
          <w:rPr>
            <w:rFonts w:eastAsia="宋体" w:hint="eastAsia"/>
          </w:rPr>
          <w:t>s</w:t>
        </w:r>
      </w:ins>
      <w:r>
        <w:t xml:space="preserve"> solutions,</w:t>
      </w:r>
      <w:del w:id="364" w:author="zhunan" w:date="2013-04-05T15:38:00Z">
        <w:r w:rsidDel="008E2989">
          <w:delText xml:space="preserve"> </w:delText>
        </w:r>
      </w:del>
      <w:ins w:id="365" w:author="zhunan" w:date="2013-04-05T15:38:00Z">
        <w:r w:rsidR="008E2989">
          <w:rPr>
            <w:rFonts w:eastAsia="宋体" w:hint="eastAsia"/>
          </w:rPr>
          <w:t xml:space="preserve"> batch and stream processing are independent systems</w:t>
        </w:r>
      </w:ins>
      <w:del w:id="366" w:author="zhunan" w:date="2013-04-05T15:38:00Z">
        <w:r w:rsidDel="008E2989">
          <w:delText>there are two independent systems to handle these two cases, e.g. in Twitter, Hadoop is used</w:delText>
        </w:r>
        <w:r w:rsidR="007F089A" w:rsidDel="008E2989">
          <w:delText xml:space="preserve"> to process data stored in HDFS</w:delText>
        </w:r>
        <w:r w:rsidR="007F089A" w:rsidDel="008E2989">
          <w:rPr>
            <w:rFonts w:eastAsia="宋体" w:hint="eastAsia"/>
          </w:rPr>
          <w:delText xml:space="preserve"> or</w:delText>
        </w:r>
        <w:r w:rsidR="007F089A" w:rsidDel="008E2989">
          <w:delText xml:space="preserve"> Hive</w:delText>
        </w:r>
        <w:r w:rsidR="007F089A" w:rsidDel="008E2989">
          <w:rPr>
            <w:rFonts w:eastAsia="宋体" w:hint="eastAsia"/>
          </w:rPr>
          <w:delText>;</w:delText>
        </w:r>
        <w:r w:rsidDel="008E2989">
          <w:delText xml:space="preserve"> Storm is the streaming data processing platform</w:delText>
        </w:r>
        <w:r w:rsidR="007F089A" w:rsidDel="008E2989">
          <w:rPr>
            <w:rFonts w:eastAsia="宋体" w:hint="eastAsia"/>
          </w:rPr>
          <w:delText xml:space="preserve"> to handle real-time data</w:delText>
        </w:r>
      </w:del>
      <w:ins w:id="367" w:author="zhunan" w:date="2013-04-05T15:39:00Z">
        <w:r w:rsidR="00512594">
          <w:rPr>
            <w:rFonts w:eastAsia="宋体" w:hint="eastAsia"/>
          </w:rPr>
          <w:t xml:space="preserve">. </w:t>
        </w:r>
      </w:ins>
      <w:del w:id="368" w:author="zhunan" w:date="2013-04-05T15:39:00Z">
        <w:r w:rsidDel="00512594">
          <w:delText xml:space="preserve">. </w:delText>
        </w:r>
      </w:del>
      <w:del w:id="369" w:author="zhunan" w:date="2013-04-05T15:38:00Z">
        <w:r w:rsidDel="00512594">
          <w:delText>Pure stream processing system suffers from fault-tolerance and consistency problem</w:delText>
        </w:r>
      </w:del>
      <w:del w:id="370" w:author="zhunan" w:date="2013-04-05T15:17:00Z">
        <w:r w:rsidDel="009914DA">
          <w:delText>: A failed node may cause upstream back</w:delText>
        </w:r>
        <w:r w:rsidR="007F089A" w:rsidDel="009914DA">
          <w:delText>up takes a long time to recover</w:delText>
        </w:r>
        <w:r w:rsidR="007F089A" w:rsidDel="009914DA">
          <w:rPr>
            <w:rFonts w:eastAsia="宋体" w:hint="eastAsia"/>
          </w:rPr>
          <w:delText xml:space="preserve"> and</w:delText>
        </w:r>
        <w:r w:rsidR="007F089A" w:rsidDel="009914DA">
          <w:delText xml:space="preserve"> </w:delText>
        </w:r>
        <w:r w:rsidR="007F089A" w:rsidDel="009914DA">
          <w:rPr>
            <w:rFonts w:eastAsia="宋体" w:hint="eastAsia"/>
          </w:rPr>
          <w:delText>i</w:delText>
        </w:r>
        <w:r w:rsidDel="009914DA">
          <w:delText>t's hard to reason about the global state, because different nodes may be processing data that arrived at different time</w:delText>
        </w:r>
      </w:del>
      <w:del w:id="371" w:author="zhunan" w:date="2013-04-05T15:38:00Z">
        <w:r w:rsidDel="00512594">
          <w:delText xml:space="preserve">. Discretized Stream is the new model for streaming processing. It utilizes continuous batch jobs to emulate real time processing and provide the possibility to combine the batch and streaming processing platform. However discretized streaming applies large burden on the job scheduler and suffers from the straggler problem. </w:delText>
        </w:r>
      </w:del>
    </w:p>
    <w:p w14:paraId="2DA3E9F9" w14:textId="77777777" w:rsidR="0040244E" w:rsidRDefault="00A062AD">
      <w:pPr>
        <w:rPr>
          <w:ins w:id="372" w:author="xueliu" w:date="2013-04-05T22:50:00Z"/>
          <w:rFonts w:eastAsia="宋体"/>
        </w:rPr>
        <w:pPrChange w:id="373" w:author="zhunan" w:date="2013-04-05T15:19:00Z">
          <w:pPr>
            <w:pStyle w:val="ListParagraph"/>
            <w:ind w:left="420" w:firstLineChars="0" w:firstLine="0"/>
            <w:jc w:val="both"/>
          </w:pPr>
        </w:pPrChange>
      </w:pPr>
      <w:ins w:id="374" w:author="zhunan" w:date="2013-04-05T15:19:00Z">
        <w:r>
          <w:tab/>
        </w:r>
      </w:ins>
      <w:r w:rsidR="004E4D05">
        <w:t xml:space="preserve">In </w:t>
      </w:r>
      <w:del w:id="375" w:author="xueliu" w:date="2013-04-05T22:49:00Z">
        <w:r w:rsidR="004E4D05" w:rsidDel="0040244E">
          <w:delText>this work</w:delText>
        </w:r>
      </w:del>
      <w:ins w:id="376" w:author="xueliu" w:date="2013-04-05T22:49:00Z">
        <w:r w:rsidR="0040244E">
          <w:t>subproject</w:t>
        </w:r>
      </w:ins>
      <w:r w:rsidR="004E4D05">
        <w:t xml:space="preserve">, we </w:t>
      </w:r>
      <w:del w:id="377" w:author="xueliu" w:date="2013-04-05T22:50:00Z">
        <w:r w:rsidR="004E4D05" w:rsidDel="0040244E">
          <w:delText xml:space="preserve">are </w:delText>
        </w:r>
      </w:del>
      <w:ins w:id="378" w:author="zhunan" w:date="2013-04-05T16:17:00Z">
        <w:del w:id="379" w:author="xueliu" w:date="2013-04-05T22:50:00Z">
          <w:r w:rsidR="005C074F" w:rsidDel="0040244E">
            <w:rPr>
              <w:rFonts w:eastAsia="宋体" w:hint="eastAsia"/>
            </w:rPr>
            <w:delText xml:space="preserve">developing </w:delText>
          </w:r>
        </w:del>
      </w:ins>
      <w:ins w:id="380" w:author="xueliu" w:date="2013-04-05T22:50:00Z">
        <w:r w:rsidR="0040244E">
          <w:t xml:space="preserve">will develop </w:t>
        </w:r>
      </w:ins>
      <w:ins w:id="381" w:author="zhunan" w:date="2013-04-05T16:17:00Z">
        <w:r w:rsidR="005C074F">
          <w:rPr>
            <w:rFonts w:eastAsia="宋体" w:hint="eastAsia"/>
          </w:rPr>
          <w:t xml:space="preserve">a </w:t>
        </w:r>
        <w:r w:rsidR="005C074F">
          <w:rPr>
            <w:rFonts w:eastAsia="宋体"/>
          </w:rPr>
          <w:t>unified</w:t>
        </w:r>
        <w:r w:rsidR="005C074F">
          <w:rPr>
            <w:rFonts w:eastAsia="宋体" w:hint="eastAsia"/>
          </w:rPr>
          <w:t xml:space="preserve"> runtime environment to</w:t>
        </w:r>
      </w:ins>
      <w:del w:id="382" w:author="zhunan" w:date="2013-04-05T16:17:00Z">
        <w:r w:rsidR="004E4D05" w:rsidDel="005C074F">
          <w:delText>trying to achieve the unification of batch and stream</w:delText>
        </w:r>
      </w:del>
      <w:del w:id="383" w:author="zhunan" w:date="2013-04-05T15:18:00Z">
        <w:r w:rsidR="004E4D05" w:rsidDel="00731A3C">
          <w:delText xml:space="preserve"> </w:delText>
        </w:r>
      </w:del>
      <w:del w:id="384" w:author="zhunan" w:date="2013-04-05T16:17:00Z">
        <w:r w:rsidR="00C53FC9" w:rsidDel="005C074F">
          <w:delText>processing</w:delText>
        </w:r>
      </w:del>
      <w:r w:rsidR="00C53FC9">
        <w:t>:</w:t>
      </w:r>
      <w:r w:rsidR="00C53FC9">
        <w:rPr>
          <w:rFonts w:eastAsia="宋体" w:hint="eastAsia"/>
        </w:rPr>
        <w:t xml:space="preserve"> </w:t>
      </w:r>
    </w:p>
    <w:p w14:paraId="63589E26" w14:textId="77777777" w:rsidR="0040244E" w:rsidRPr="0040244E" w:rsidRDefault="00C53FC9">
      <w:pPr>
        <w:pStyle w:val="ListParagraph"/>
        <w:numPr>
          <w:ilvl w:val="0"/>
          <w:numId w:val="9"/>
        </w:numPr>
        <w:ind w:firstLineChars="0"/>
        <w:rPr>
          <w:ins w:id="385" w:author="xueliu" w:date="2013-04-05T22:50:00Z"/>
          <w:rFonts w:eastAsia="宋体"/>
          <w:b/>
          <w:rPrChange w:id="386" w:author="xueliu" w:date="2013-04-05T22:50:00Z">
            <w:rPr>
              <w:ins w:id="387" w:author="xueliu" w:date="2013-04-05T22:50:00Z"/>
            </w:rPr>
          </w:rPrChange>
        </w:rPr>
        <w:pPrChange w:id="388" w:author="xueliu" w:date="2013-04-05T22:50:00Z">
          <w:pPr>
            <w:pStyle w:val="ListParagraph"/>
            <w:ind w:left="420" w:firstLineChars="0" w:firstLine="0"/>
            <w:jc w:val="both"/>
          </w:pPr>
        </w:pPrChange>
      </w:pPr>
      <w:r w:rsidRPr="0040244E">
        <w:rPr>
          <w:rFonts w:eastAsia="宋体"/>
        </w:rPr>
        <w:t>I</w:t>
      </w:r>
      <w:r w:rsidR="004E4D05">
        <w:t>mprove the consistency and fault-tolerance of stream processing;</w:t>
      </w:r>
    </w:p>
    <w:p w14:paraId="042AD12C" w14:textId="77777777" w:rsidR="0040244E" w:rsidRPr="0040244E" w:rsidRDefault="004E4D05">
      <w:pPr>
        <w:pStyle w:val="ListParagraph"/>
        <w:numPr>
          <w:ilvl w:val="0"/>
          <w:numId w:val="9"/>
        </w:numPr>
        <w:ind w:firstLineChars="0"/>
        <w:rPr>
          <w:ins w:id="389" w:author="xueliu" w:date="2013-04-05T22:50:00Z"/>
          <w:rFonts w:eastAsia="宋体"/>
          <w:b/>
          <w:rPrChange w:id="390" w:author="xueliu" w:date="2013-04-05T22:50:00Z">
            <w:rPr>
              <w:ins w:id="391" w:author="xueliu" w:date="2013-04-05T22:50:00Z"/>
              <w:rFonts w:eastAsia="宋体"/>
            </w:rPr>
          </w:rPrChange>
        </w:rPr>
        <w:pPrChange w:id="392" w:author="xueliu" w:date="2013-04-05T22:50:00Z">
          <w:pPr>
            <w:pStyle w:val="ListParagraph"/>
            <w:ind w:left="420" w:firstLineChars="0" w:firstLine="0"/>
            <w:jc w:val="both"/>
          </w:pPr>
        </w:pPrChange>
      </w:pPr>
      <w:del w:id="393" w:author="xueliu" w:date="2013-04-05T22:50:00Z">
        <w:r w:rsidDel="0040244E">
          <w:delText xml:space="preserve"> </w:delText>
        </w:r>
      </w:del>
      <w:del w:id="394" w:author="zhunan" w:date="2013-04-05T15:58:00Z">
        <w:r w:rsidR="00C53FC9" w:rsidRPr="0040244E" w:rsidDel="00CA3B7F">
          <w:rPr>
            <w:rFonts w:eastAsia="宋体"/>
          </w:rPr>
          <w:delText xml:space="preserve">Design </w:delText>
        </w:r>
        <w:r w:rsidDel="00CA3B7F">
          <w:delText xml:space="preserve">the fast and accurate mechanism to sync real-time and historical data and report the statistical results; </w:delText>
        </w:r>
      </w:del>
      <w:r w:rsidR="00A32EA3" w:rsidRPr="0040244E">
        <w:rPr>
          <w:rFonts w:eastAsia="宋体"/>
        </w:rPr>
        <w:t xml:space="preserve">Design </w:t>
      </w:r>
      <w:r>
        <w:t xml:space="preserve">new batch processing engine supporting </w:t>
      </w:r>
      <w:ins w:id="395" w:author="zhunan" w:date="2013-04-05T15:59:00Z">
        <w:r w:rsidR="00232064" w:rsidRPr="0040244E">
          <w:rPr>
            <w:rFonts w:eastAsia="宋体"/>
          </w:rPr>
          <w:t>(ap</w:t>
        </w:r>
        <w:r w:rsidR="00981EDF" w:rsidRPr="0040244E">
          <w:rPr>
            <w:rFonts w:eastAsia="宋体"/>
          </w:rPr>
          <w:t>proximate</w:t>
        </w:r>
        <w:r w:rsidR="00232064" w:rsidRPr="0040244E">
          <w:rPr>
            <w:rFonts w:eastAsia="宋体"/>
          </w:rPr>
          <w:t>)</w:t>
        </w:r>
        <w:r w:rsidR="00981EDF" w:rsidRPr="0040244E">
          <w:rPr>
            <w:rFonts w:eastAsia="宋体"/>
          </w:rPr>
          <w:t xml:space="preserve"> </w:t>
        </w:r>
      </w:ins>
      <w:r>
        <w:t>real</w:t>
      </w:r>
      <w:ins w:id="396" w:author="zhunan" w:date="2013-04-05T15:59:00Z">
        <w:r w:rsidR="00EC6BCD" w:rsidRPr="0040244E">
          <w:rPr>
            <w:rFonts w:eastAsia="宋体"/>
          </w:rPr>
          <w:t>-</w:t>
        </w:r>
      </w:ins>
      <w:del w:id="397" w:author="zhunan" w:date="2013-04-05T15:59:00Z">
        <w:r w:rsidDel="00EC6BCD">
          <w:delText xml:space="preserve"> </w:delText>
        </w:r>
      </w:del>
      <w:r>
        <w:t>time queries</w:t>
      </w:r>
      <w:del w:id="398" w:author="zhunan" w:date="2013-04-05T15:58:00Z">
        <w:r w:rsidDel="007668DB">
          <w:delText xml:space="preserve"> and enabling users to get the partial results before the query is completely finished</w:delText>
        </w:r>
      </w:del>
      <w:ins w:id="399" w:author="zhunan" w:date="2013-04-05T15:58:00Z">
        <w:r w:rsidR="00CA3B7F" w:rsidRPr="0040244E">
          <w:rPr>
            <w:rFonts w:eastAsia="宋体"/>
          </w:rPr>
          <w:t>;</w:t>
        </w:r>
      </w:ins>
    </w:p>
    <w:p w14:paraId="6A6183F8" w14:textId="207869AB" w:rsidR="004E4D05" w:rsidRPr="0040244E" w:rsidRDefault="00CA3B7F">
      <w:pPr>
        <w:pStyle w:val="ListParagraph"/>
        <w:numPr>
          <w:ilvl w:val="0"/>
          <w:numId w:val="9"/>
        </w:numPr>
        <w:ind w:firstLineChars="0"/>
        <w:rPr>
          <w:rFonts w:eastAsia="宋体"/>
          <w:b/>
          <w:rPrChange w:id="400" w:author="xueliu" w:date="2013-04-05T22:50:00Z">
            <w:rPr>
              <w:b/>
            </w:rPr>
          </w:rPrChange>
        </w:rPr>
        <w:pPrChange w:id="401" w:author="xueliu" w:date="2013-04-05T22:50:00Z">
          <w:pPr>
            <w:pStyle w:val="ListParagraph"/>
            <w:ind w:left="420" w:firstLineChars="0" w:firstLine="0"/>
            <w:jc w:val="both"/>
          </w:pPr>
        </w:pPrChange>
      </w:pPr>
      <w:ins w:id="402" w:author="zhunan" w:date="2013-04-05T15:58:00Z">
        <w:del w:id="403" w:author="xueliu" w:date="2013-04-05T22:50:00Z">
          <w:r w:rsidRPr="0040244E" w:rsidDel="0040244E">
            <w:rPr>
              <w:rFonts w:eastAsia="宋体"/>
            </w:rPr>
            <w:delText xml:space="preserve"> </w:delText>
          </w:r>
        </w:del>
        <w:r w:rsidRPr="0040244E">
          <w:rPr>
            <w:rFonts w:eastAsia="宋体"/>
          </w:rPr>
          <w:t xml:space="preserve">Design </w:t>
        </w:r>
        <w:r>
          <w:t>fast and accurate mechanism to syn</w:t>
        </w:r>
        <w:r w:rsidR="00532059">
          <w:t>c real-time and historical data</w:t>
        </w:r>
        <w:r w:rsidRPr="0040244E">
          <w:rPr>
            <w:rFonts w:eastAsia="宋体"/>
          </w:rPr>
          <w:t>.</w:t>
        </w:r>
      </w:ins>
      <w:del w:id="404" w:author="zhunan" w:date="2013-04-05T15:58:00Z">
        <w:r w:rsidR="004E4D05" w:rsidDel="00CA3B7F">
          <w:delText xml:space="preserve">. </w:delText>
        </w:r>
      </w:del>
    </w:p>
    <w:p w14:paraId="3A10BCA7" w14:textId="77777777" w:rsidR="004E4D05" w:rsidRDefault="004E4D05" w:rsidP="006E616A"/>
    <w:p w14:paraId="2F221A4D" w14:textId="58E72FB1" w:rsidR="004E4D05" w:rsidRPr="00F15897" w:rsidRDefault="00A062AD">
      <w:pPr>
        <w:rPr>
          <w:rFonts w:eastAsia="宋体"/>
        </w:rPr>
        <w:pPrChange w:id="405" w:author="zhunan" w:date="2013-04-05T15:05:00Z">
          <w:pPr>
            <w:pStyle w:val="Heading3"/>
          </w:pPr>
        </w:pPrChange>
      </w:pPr>
      <w:ins w:id="406" w:author="zhunan" w:date="2013-04-05T15:19:00Z">
        <w:r>
          <w:rPr>
            <w:rFonts w:eastAsia="宋体" w:hint="eastAsia"/>
          </w:rPr>
          <w:t xml:space="preserve">1.2.2 </w:t>
        </w:r>
      </w:ins>
      <w:r w:rsidR="00C53FC9">
        <w:rPr>
          <w:rFonts w:eastAsia="宋体" w:hint="eastAsia"/>
        </w:rPr>
        <w:t>U</w:t>
      </w:r>
      <w:r w:rsidR="00C53FC9">
        <w:t xml:space="preserve">ser </w:t>
      </w:r>
      <w:r w:rsidR="00C53FC9">
        <w:rPr>
          <w:rFonts w:eastAsia="宋体" w:hint="eastAsia"/>
        </w:rPr>
        <w:t>F</w:t>
      </w:r>
      <w:r w:rsidR="004E4D05">
        <w:t xml:space="preserve">riendly </w:t>
      </w:r>
      <w:r w:rsidR="00F15897">
        <w:rPr>
          <w:rFonts w:eastAsia="宋体" w:hint="eastAsia"/>
        </w:rPr>
        <w:t>Environment</w:t>
      </w:r>
    </w:p>
    <w:p w14:paraId="4A57C853" w14:textId="09CC7D82" w:rsidR="005A7783" w:rsidRPr="00A062AD" w:rsidRDefault="00A062AD">
      <w:pPr>
        <w:rPr>
          <w:rPrChange w:id="407" w:author="zhunan" w:date="2013-04-05T15:19:00Z">
            <w:rPr>
              <w:b/>
            </w:rPr>
          </w:rPrChange>
        </w:rPr>
        <w:pPrChange w:id="408" w:author="zhunan" w:date="2013-04-05T15:05:00Z">
          <w:pPr>
            <w:pStyle w:val="ListParagraph"/>
            <w:numPr>
              <w:numId w:val="2"/>
            </w:numPr>
            <w:ind w:left="420" w:firstLineChars="0" w:hanging="420"/>
          </w:pPr>
        </w:pPrChange>
      </w:pPr>
      <w:ins w:id="409" w:author="zhunan" w:date="2013-04-05T15:19:00Z">
        <w:del w:id="410" w:author="Nan Zhu" w:date="2013-04-05T23:21:00Z">
          <w:r w:rsidRPr="00A062AD" w:rsidDel="00871D41">
            <w:rPr>
              <w:rFonts w:eastAsia="宋体"/>
              <w:rPrChange w:id="411" w:author="zhunan" w:date="2013-04-05T15:19:00Z">
                <w:rPr>
                  <w:rFonts w:eastAsia="宋体"/>
                  <w:b/>
                </w:rPr>
              </w:rPrChange>
            </w:rPr>
            <w:delText>1.2.2.1</w:delText>
          </w:r>
        </w:del>
      </w:ins>
      <w:ins w:id="412" w:author="Nan Zhu" w:date="2013-04-05T23:21:00Z">
        <w:r w:rsidR="00871D41">
          <w:rPr>
            <w:rFonts w:eastAsia="宋体" w:hint="eastAsia"/>
          </w:rPr>
          <w:t>(</w:t>
        </w:r>
        <w:proofErr w:type="spellStart"/>
        <w:r w:rsidR="00871D41">
          <w:rPr>
            <w:rFonts w:eastAsia="宋体" w:hint="eastAsia"/>
          </w:rPr>
          <w:t>i</w:t>
        </w:r>
        <w:proofErr w:type="spellEnd"/>
        <w:r w:rsidR="00871D41">
          <w:rPr>
            <w:rFonts w:eastAsia="宋体" w:hint="eastAsia"/>
          </w:rPr>
          <w:t>)</w:t>
        </w:r>
      </w:ins>
      <w:ins w:id="413" w:author="zhunan" w:date="2013-04-05T15:19:00Z">
        <w:r w:rsidRPr="00A062AD">
          <w:rPr>
            <w:rFonts w:eastAsia="宋体"/>
            <w:rPrChange w:id="414" w:author="zhunan" w:date="2013-04-05T15:19:00Z">
              <w:rPr>
                <w:rFonts w:eastAsia="宋体"/>
                <w:b/>
              </w:rPr>
            </w:rPrChange>
          </w:rPr>
          <w:t xml:space="preserve"> </w:t>
        </w:r>
      </w:ins>
      <w:r w:rsidR="00F15897" w:rsidRPr="00A062AD">
        <w:rPr>
          <w:rFonts w:eastAsia="宋体"/>
          <w:rPrChange w:id="415" w:author="zhunan" w:date="2013-04-05T15:19:00Z">
            <w:rPr>
              <w:rFonts w:eastAsia="宋体"/>
              <w:b/>
            </w:rPr>
          </w:rPrChange>
        </w:rPr>
        <w:t>Unified Data Accessing Interface</w:t>
      </w:r>
      <w:r w:rsidR="008A10BC" w:rsidRPr="00A062AD">
        <w:rPr>
          <w:rFonts w:eastAsia="宋体"/>
          <w:rPrChange w:id="416" w:author="zhunan" w:date="2013-04-05T15:19:00Z">
            <w:rPr>
              <w:rFonts w:eastAsia="宋体"/>
              <w:b/>
            </w:rPr>
          </w:rPrChange>
        </w:rPr>
        <w:t xml:space="preserve"> </w:t>
      </w:r>
    </w:p>
    <w:p w14:paraId="24ACF584" w14:textId="7BD80A5B" w:rsidR="005A7783" w:rsidRDefault="004E4D05">
      <w:pPr>
        <w:ind w:firstLine="720"/>
        <w:rPr>
          <w:rFonts w:eastAsia="宋体"/>
        </w:rPr>
        <w:pPrChange w:id="417" w:author="zhunan" w:date="2013-04-05T15:22:00Z">
          <w:pPr>
            <w:pStyle w:val="ListParagraph"/>
            <w:ind w:left="420" w:firstLineChars="0" w:firstLine="0"/>
            <w:jc w:val="both"/>
          </w:pPr>
        </w:pPrChange>
      </w:pPr>
      <w:r>
        <w:t xml:space="preserve">Data </w:t>
      </w:r>
      <w:ins w:id="418" w:author="xueliu" w:date="2013-04-05T22:51:00Z">
        <w:r w:rsidR="0040244E">
          <w:t xml:space="preserve">can </w:t>
        </w:r>
      </w:ins>
      <w:ins w:id="419" w:author="zhunan" w:date="2013-04-05T15:41:00Z">
        <w:del w:id="420" w:author="xueliu" w:date="2013-04-05T22:51:00Z">
          <w:r w:rsidR="00505C2D" w:rsidDel="0040244E">
            <w:rPr>
              <w:rFonts w:eastAsia="宋体" w:hint="eastAsia"/>
            </w:rPr>
            <w:delText xml:space="preserve">can </w:delText>
          </w:r>
        </w:del>
      </w:ins>
      <w:r>
        <w:t>exist in diverse data management systems</w:t>
      </w:r>
      <w:del w:id="421" w:author="zhunan" w:date="2013-04-05T15:40:00Z">
        <w:r w:rsidDel="00D61C7F">
          <w:delText>, e.g. relational database, NoSQL database, raw distributed file system, etc.</w:delText>
        </w:r>
      </w:del>
      <w:ins w:id="422" w:author="zhunan" w:date="2013-04-05T15:40:00Z">
        <w:r w:rsidR="00D61C7F">
          <w:rPr>
            <w:rFonts w:eastAsia="宋体" w:hint="eastAsia"/>
          </w:rPr>
          <w:t xml:space="preserve"> within a single organization</w:t>
        </w:r>
      </w:ins>
      <w:ins w:id="423" w:author="zhunan" w:date="2013-04-05T16:19:00Z">
        <w:r w:rsidR="00DA0F57">
          <w:rPr>
            <w:rFonts w:eastAsia="宋体" w:hint="eastAsia"/>
          </w:rPr>
          <w:t xml:space="preserve">, </w:t>
        </w:r>
      </w:ins>
      <w:del w:id="424" w:author="zhunan" w:date="2013-04-05T16:19:00Z">
        <w:r w:rsidDel="00DA0F57">
          <w:delText xml:space="preserve">. </w:delText>
        </w:r>
      </w:del>
      <w:del w:id="425" w:author="zhunan" w:date="2013-04-05T15:20:00Z">
        <w:r w:rsidDel="00A062AD">
          <w:delText>There are bunches of implementations on each category, and e</w:delText>
        </w:r>
      </w:del>
      <w:del w:id="426" w:author="zhunan" w:date="2013-04-05T16:19:00Z">
        <w:r w:rsidDel="00DA0F57">
          <w:delText>ach of the</w:delText>
        </w:r>
      </w:del>
      <w:del w:id="427" w:author="zhunan" w:date="2013-04-05T15:41:00Z">
        <w:r w:rsidDel="009009AC">
          <w:delText>m</w:delText>
        </w:r>
      </w:del>
      <w:r>
        <w:t xml:space="preserve"> introduc</w:t>
      </w:r>
      <w:del w:id="428" w:author="zhunan" w:date="2013-04-05T16:19:00Z">
        <w:r w:rsidDel="00DA0F57">
          <w:delText>e</w:delText>
        </w:r>
      </w:del>
      <w:ins w:id="429" w:author="zhunan" w:date="2013-04-05T16:19:00Z">
        <w:r w:rsidR="00DA0F57">
          <w:rPr>
            <w:rFonts w:eastAsia="宋体" w:hint="eastAsia"/>
          </w:rPr>
          <w:t>ing</w:t>
        </w:r>
      </w:ins>
      <w:del w:id="430" w:author="zhunan" w:date="2013-04-05T16:19:00Z">
        <w:r w:rsidDel="00DA0F57">
          <w:delText>s</w:delText>
        </w:r>
      </w:del>
      <w:r>
        <w:t xml:space="preserve"> </w:t>
      </w:r>
      <w:ins w:id="431" w:author="zhunan" w:date="2013-04-05T16:19:00Z">
        <w:r w:rsidR="00DA0F57">
          <w:rPr>
            <w:rFonts w:eastAsia="宋体" w:hint="eastAsia"/>
          </w:rPr>
          <w:t xml:space="preserve">multiple sets </w:t>
        </w:r>
      </w:ins>
      <w:del w:id="432" w:author="zhunan" w:date="2013-04-05T16:19:00Z">
        <w:r w:rsidDel="00DA0F57">
          <w:delText xml:space="preserve">specific set </w:delText>
        </w:r>
      </w:del>
      <w:r>
        <w:t>of APIs</w:t>
      </w:r>
      <w:del w:id="433" w:author="zhunan" w:date="2013-04-05T16:20:00Z">
        <w:r w:rsidDel="00DA0F57">
          <w:delText xml:space="preserve"> to operate data</w:delText>
        </w:r>
      </w:del>
      <w:r>
        <w:t xml:space="preserve">. It's not practical to expect a </w:t>
      </w:r>
      <w:ins w:id="434" w:author="zhunan" w:date="2013-04-05T15:41:00Z">
        <w:r w:rsidR="009F73D1">
          <w:rPr>
            <w:rFonts w:eastAsia="宋体" w:hint="eastAsia"/>
          </w:rPr>
          <w:t>common</w:t>
        </w:r>
      </w:ins>
      <w:ins w:id="435" w:author="xueliu" w:date="2013-04-05T22:51:00Z">
        <w:r w:rsidR="0040244E">
          <w:rPr>
            <w:rFonts w:eastAsia="宋体"/>
          </w:rPr>
          <w:t xml:space="preserve"> typical</w:t>
        </w:r>
      </w:ins>
      <w:ins w:id="436" w:author="zhunan" w:date="2013-04-05T15:41:00Z">
        <w:r w:rsidR="009F73D1">
          <w:rPr>
            <w:rFonts w:eastAsia="宋体" w:hint="eastAsia"/>
          </w:rPr>
          <w:t xml:space="preserve"> </w:t>
        </w:r>
      </w:ins>
      <w:r>
        <w:t>user</w:t>
      </w:r>
      <w:ins w:id="437" w:author="zhunan" w:date="2013-04-05T15:20:00Z">
        <w:r w:rsidR="0020375B">
          <w:rPr>
            <w:rFonts w:eastAsia="宋体" w:hint="eastAsia"/>
          </w:rPr>
          <w:t xml:space="preserve"> </w:t>
        </w:r>
      </w:ins>
      <w:del w:id="438" w:author="zhunan" w:date="2013-04-05T15:20:00Z">
        <w:r w:rsidDel="0020375B">
          <w:delText xml:space="preserve"> with non-technical background</w:delText>
        </w:r>
      </w:del>
      <w:del w:id="439" w:author="zhunan" w:date="2013-04-05T15:41:00Z">
        <w:r w:rsidDel="00274E58">
          <w:delText xml:space="preserve"> </w:delText>
        </w:r>
      </w:del>
      <w:r>
        <w:t xml:space="preserve">to master </w:t>
      </w:r>
      <w:del w:id="440" w:author="zhunan" w:date="2013-04-05T15:41:00Z">
        <w:r w:rsidDel="005972C7">
          <w:delText>so many kinds of</w:delText>
        </w:r>
      </w:del>
      <w:ins w:id="441" w:author="zhunan" w:date="2013-04-05T15:41:00Z">
        <w:r w:rsidR="005972C7">
          <w:rPr>
            <w:rFonts w:eastAsia="宋体" w:hint="eastAsia"/>
          </w:rPr>
          <w:t>all</w:t>
        </w:r>
      </w:ins>
      <w:r>
        <w:t xml:space="preserve"> APIs</w:t>
      </w:r>
      <w:del w:id="442" w:author="zhunan" w:date="2013-04-05T15:20:00Z">
        <w:r w:rsidDel="00F52F5C">
          <w:delText xml:space="preserve"> or understand the differences between Hive and MySQL clearly</w:delText>
        </w:r>
      </w:del>
      <w:r>
        <w:t xml:space="preserve">. </w:t>
      </w:r>
    </w:p>
    <w:p w14:paraId="1A5388DF" w14:textId="0BEF56D6" w:rsidR="004E4D05" w:rsidRDefault="004E4D05">
      <w:pPr>
        <w:ind w:firstLine="720"/>
        <w:rPr>
          <w:rFonts w:eastAsia="宋体"/>
        </w:rPr>
        <w:pPrChange w:id="443" w:author="zhunan" w:date="2013-04-05T15:22:00Z">
          <w:pPr>
            <w:pStyle w:val="ListParagraph"/>
            <w:ind w:left="420" w:firstLineChars="0" w:firstLine="0"/>
            <w:jc w:val="both"/>
          </w:pPr>
        </w:pPrChange>
      </w:pPr>
      <w:del w:id="444" w:author="zhunan" w:date="2013-04-05T15:41:00Z">
        <w:r w:rsidDel="00896AE4">
          <w:lastRenderedPageBreak/>
          <w:delText>As a user friendly machine learning system, w</w:delText>
        </w:r>
      </w:del>
      <w:ins w:id="445" w:author="zhunan" w:date="2013-04-05T15:41:00Z">
        <w:r w:rsidR="00896AE4">
          <w:rPr>
            <w:rFonts w:eastAsia="宋体" w:hint="eastAsia"/>
          </w:rPr>
          <w:t>W</w:t>
        </w:r>
      </w:ins>
      <w:r>
        <w:t xml:space="preserve">e </w:t>
      </w:r>
      <w:del w:id="446" w:author="xueliu" w:date="2013-04-05T22:51:00Z">
        <w:r w:rsidDel="0040244E">
          <w:delText>are providing</w:delText>
        </w:r>
      </w:del>
      <w:ins w:id="447" w:author="xueliu" w:date="2013-04-05T22:51:00Z">
        <w:r w:rsidR="0040244E">
          <w:t>aim to develop</w:t>
        </w:r>
      </w:ins>
      <w:r>
        <w:t xml:space="preserve"> a unified interface which supports accessing data from different data sources, so that users </w:t>
      </w:r>
      <w:del w:id="448" w:author="xueliu" w:date="2013-04-05T22:52:00Z">
        <w:r w:rsidDel="0040244E">
          <w:delText xml:space="preserve">don't </w:delText>
        </w:r>
      </w:del>
      <w:ins w:id="449" w:author="xueliu" w:date="2013-04-05T22:52:00Z">
        <w:r w:rsidR="0040244E">
          <w:t xml:space="preserve">do not </w:t>
        </w:r>
      </w:ins>
      <w:r>
        <w:t xml:space="preserve">need to bind themselves to a </w:t>
      </w:r>
      <w:del w:id="450" w:author="zhunan" w:date="2013-04-05T16:20:00Z">
        <w:r w:rsidDel="00F63842">
          <w:delText xml:space="preserve">unique </w:delText>
        </w:r>
      </w:del>
      <w:ins w:id="451" w:author="zhunan" w:date="2013-04-05T16:20:00Z">
        <w:r w:rsidR="00F63842">
          <w:rPr>
            <w:rFonts w:eastAsia="宋体" w:hint="eastAsia"/>
          </w:rPr>
          <w:t>certain</w:t>
        </w:r>
        <w:r w:rsidR="00F63842">
          <w:t xml:space="preserve"> </w:t>
        </w:r>
      </w:ins>
      <w:r>
        <w:t xml:space="preserve">data </w:t>
      </w:r>
      <w:del w:id="452" w:author="zhunan" w:date="2013-04-05T15:42:00Z">
        <w:r w:rsidDel="00A7567B">
          <w:delText xml:space="preserve">store </w:delText>
        </w:r>
      </w:del>
      <w:ins w:id="453" w:author="zhunan" w:date="2013-04-05T15:42:00Z">
        <w:r w:rsidR="00A7567B">
          <w:rPr>
            <w:rFonts w:eastAsia="宋体" w:hint="eastAsia"/>
          </w:rPr>
          <w:t>management</w:t>
        </w:r>
        <w:r w:rsidR="00A7567B">
          <w:t xml:space="preserve"> </w:t>
        </w:r>
      </w:ins>
      <w:r>
        <w:t xml:space="preserve">solution </w:t>
      </w:r>
      <w:ins w:id="454" w:author="zhunan" w:date="2013-04-05T16:20:00Z">
        <w:r w:rsidR="008700F4">
          <w:rPr>
            <w:rFonts w:eastAsia="宋体" w:hint="eastAsia"/>
          </w:rPr>
          <w:t>and</w:t>
        </w:r>
      </w:ins>
      <w:del w:id="455" w:author="zhunan" w:date="2013-04-05T16:20:00Z">
        <w:r w:rsidDel="008700F4">
          <w:delText>or</w:delText>
        </w:r>
      </w:del>
      <w:r>
        <w:t xml:space="preserve"> </w:t>
      </w:r>
      <w:del w:id="456" w:author="zhunan" w:date="2013-04-05T16:20:00Z">
        <w:r w:rsidDel="008700F4">
          <w:delText>pay too much time</w:delText>
        </w:r>
      </w:del>
      <w:ins w:id="457" w:author="zhunan" w:date="2013-04-05T16:20:00Z">
        <w:r w:rsidR="008700F4">
          <w:rPr>
            <w:rFonts w:eastAsia="宋体" w:hint="eastAsia"/>
          </w:rPr>
          <w:t>struggle</w:t>
        </w:r>
      </w:ins>
      <w:r>
        <w:t xml:space="preserve"> in learning different APIs. </w:t>
      </w:r>
    </w:p>
    <w:p w14:paraId="11B6842B" w14:textId="77777777" w:rsidR="00D82293" w:rsidRDefault="00D82293">
      <w:pPr>
        <w:rPr>
          <w:ins w:id="458" w:author="zhunan" w:date="2013-04-05T16:21:00Z"/>
          <w:rFonts w:eastAsia="宋体"/>
        </w:rPr>
        <w:pPrChange w:id="459" w:author="zhunan" w:date="2013-04-05T15:05:00Z">
          <w:pPr>
            <w:pStyle w:val="ListParagraph"/>
            <w:ind w:left="420" w:firstLineChars="0" w:firstLine="0"/>
            <w:jc w:val="both"/>
          </w:pPr>
        </w:pPrChange>
      </w:pPr>
    </w:p>
    <w:p w14:paraId="203E9252" w14:textId="77777777" w:rsidR="00190922" w:rsidRDefault="00190922">
      <w:pPr>
        <w:rPr>
          <w:ins w:id="460" w:author="zhunan" w:date="2013-04-05T16:21:00Z"/>
          <w:rFonts w:eastAsia="宋体"/>
        </w:rPr>
        <w:pPrChange w:id="461" w:author="zhunan" w:date="2013-04-05T15:05:00Z">
          <w:pPr>
            <w:pStyle w:val="ListParagraph"/>
            <w:ind w:left="420" w:firstLineChars="0" w:firstLine="0"/>
            <w:jc w:val="both"/>
          </w:pPr>
        </w:pPrChange>
      </w:pPr>
    </w:p>
    <w:p w14:paraId="1B801342" w14:textId="77777777" w:rsidR="00190922" w:rsidRPr="00D82293" w:rsidRDefault="00190922">
      <w:pPr>
        <w:rPr>
          <w:rFonts w:eastAsia="宋体"/>
        </w:rPr>
        <w:pPrChange w:id="462" w:author="zhunan" w:date="2013-04-05T15:05:00Z">
          <w:pPr>
            <w:pStyle w:val="ListParagraph"/>
            <w:ind w:left="420" w:firstLineChars="0" w:firstLine="0"/>
            <w:jc w:val="both"/>
          </w:pPr>
        </w:pPrChange>
      </w:pPr>
    </w:p>
    <w:p w14:paraId="21F91F18" w14:textId="04E58959" w:rsidR="00D82293" w:rsidRPr="00FC54A7" w:rsidRDefault="00FC54A7">
      <w:pPr>
        <w:rPr>
          <w:rPrChange w:id="463" w:author="zhunan" w:date="2013-04-05T15:21:00Z">
            <w:rPr>
              <w:b/>
            </w:rPr>
          </w:rPrChange>
        </w:rPr>
        <w:pPrChange w:id="464" w:author="zhunan" w:date="2013-04-05T15:05:00Z">
          <w:pPr>
            <w:pStyle w:val="ListParagraph"/>
            <w:numPr>
              <w:numId w:val="2"/>
            </w:numPr>
            <w:ind w:left="420" w:firstLineChars="0" w:hanging="420"/>
          </w:pPr>
        </w:pPrChange>
      </w:pPr>
      <w:ins w:id="465" w:author="zhunan" w:date="2013-04-05T15:20:00Z">
        <w:del w:id="466" w:author="Nan Zhu" w:date="2013-04-05T23:22:00Z">
          <w:r w:rsidRPr="00FC54A7" w:rsidDel="00944DBC">
            <w:rPr>
              <w:rFonts w:eastAsia="宋体"/>
              <w:rPrChange w:id="467" w:author="zhunan" w:date="2013-04-05T15:21:00Z">
                <w:rPr>
                  <w:rFonts w:eastAsia="宋体"/>
                  <w:b/>
                </w:rPr>
              </w:rPrChange>
            </w:rPr>
            <w:delText>1.2.2.2</w:delText>
          </w:r>
        </w:del>
      </w:ins>
      <w:ins w:id="468" w:author="Nan Zhu" w:date="2013-04-05T23:22:00Z">
        <w:r w:rsidR="00944DBC">
          <w:rPr>
            <w:rFonts w:eastAsia="宋体" w:hint="eastAsia"/>
          </w:rPr>
          <w:t>(ii)</w:t>
        </w:r>
      </w:ins>
      <w:ins w:id="469" w:author="zhunan" w:date="2013-04-05T15:20:00Z">
        <w:r w:rsidRPr="00FC54A7">
          <w:rPr>
            <w:rFonts w:eastAsia="宋体"/>
            <w:rPrChange w:id="470" w:author="zhunan" w:date="2013-04-05T15:21:00Z">
              <w:rPr>
                <w:rFonts w:eastAsia="宋体"/>
                <w:b/>
              </w:rPr>
            </w:rPrChange>
          </w:rPr>
          <w:t xml:space="preserve"> </w:t>
        </w:r>
      </w:ins>
      <w:r w:rsidR="005A7783" w:rsidRPr="00FC54A7">
        <w:rPr>
          <w:rFonts w:eastAsia="宋体"/>
          <w:rPrChange w:id="471" w:author="zhunan" w:date="2013-04-05T15:21:00Z">
            <w:rPr>
              <w:rFonts w:eastAsia="宋体"/>
              <w:b/>
            </w:rPr>
          </w:rPrChange>
        </w:rPr>
        <w:t>M</w:t>
      </w:r>
      <w:r w:rsidR="004E4D05" w:rsidRPr="00FC54A7">
        <w:rPr>
          <w:rPrChange w:id="472" w:author="zhunan" w:date="2013-04-05T15:21:00Z">
            <w:rPr>
              <w:b/>
            </w:rPr>
          </w:rPrChange>
        </w:rPr>
        <w:t>ultiple-level abstraction to describe machine learning task workflow</w:t>
      </w:r>
    </w:p>
    <w:p w14:paraId="6D2A9B68" w14:textId="7BE9B736" w:rsidR="00D82293" w:rsidRPr="008A7AD9" w:rsidRDefault="004E4D05">
      <w:pPr>
        <w:ind w:firstLine="720"/>
        <w:rPr>
          <w:rFonts w:eastAsia="宋体"/>
        </w:rPr>
        <w:pPrChange w:id="473" w:author="zhunan" w:date="2013-04-05T15:44:00Z">
          <w:pPr>
            <w:pStyle w:val="ListParagraph"/>
            <w:ind w:left="420" w:firstLineChars="0" w:firstLine="0"/>
            <w:jc w:val="both"/>
          </w:pPr>
        </w:pPrChange>
      </w:pPr>
      <w:r>
        <w:t>Existing large-scale computing frameworks only provide unique abstraction to describe computation tasks</w:t>
      </w:r>
      <w:ins w:id="474" w:author="zhunan" w:date="2013-04-05T15:44:00Z">
        <w:r w:rsidR="00D60445">
          <w:rPr>
            <w:rFonts w:eastAsia="宋体" w:hint="eastAsia"/>
          </w:rPr>
          <w:t>.</w:t>
        </w:r>
      </w:ins>
      <w:del w:id="475" w:author="zhunan" w:date="2013-04-05T15:44:00Z">
        <w:r w:rsidDel="00D60445">
          <w:delText xml:space="preserve">. </w:delText>
        </w:r>
      </w:del>
      <w:ins w:id="476" w:author="zhunan" w:date="2013-04-05T15:44:00Z">
        <w:r w:rsidR="00D60445">
          <w:rPr>
            <w:rFonts w:eastAsia="宋体" w:hint="eastAsia"/>
          </w:rPr>
          <w:t xml:space="preserve"> </w:t>
        </w:r>
      </w:ins>
      <w:del w:id="477" w:author="zhunan" w:date="2013-04-05T15:42:00Z">
        <w:r w:rsidDel="00592028">
          <w:delText xml:space="preserve">Some of them, like </w:delText>
        </w:r>
      </w:del>
      <w:del w:id="478" w:author="zhunan" w:date="2013-04-05T15:45:00Z">
        <w:r w:rsidDel="00B91F32">
          <w:delText>Hadoop</w:delText>
        </w:r>
      </w:del>
      <w:del w:id="479" w:author="zhunan" w:date="2013-04-05T15:44:00Z">
        <w:r w:rsidDel="00195832">
          <w:delText xml:space="preserve"> and Spark</w:delText>
        </w:r>
        <w:r w:rsidDel="0048311E">
          <w:delText xml:space="preserve">, </w:delText>
        </w:r>
      </w:del>
      <w:del w:id="480" w:author="zhunan" w:date="2013-04-05T15:45:00Z">
        <w:r w:rsidDel="00B91F32">
          <w:delText>require</w:delText>
        </w:r>
      </w:del>
      <w:del w:id="481" w:author="zhunan" w:date="2013-04-05T15:44:00Z">
        <w:r w:rsidDel="00343BC8">
          <w:delText xml:space="preserve"> users to give</w:delText>
        </w:r>
      </w:del>
      <w:del w:id="482" w:author="zhunan" w:date="2013-04-05T15:45:00Z">
        <w:r w:rsidDel="00B91F32">
          <w:delText xml:space="preserve"> detailed implementation of Map() and Reduce() functions</w:delText>
        </w:r>
      </w:del>
      <w:del w:id="483" w:author="zhunan" w:date="2013-04-05T15:21:00Z">
        <w:r w:rsidDel="00576ED7">
          <w:delText>, implicitly requiring users to be experienced Java/Scala programmers</w:delText>
        </w:r>
      </w:del>
      <w:del w:id="484" w:author="zhunan" w:date="2013-04-05T15:45:00Z">
        <w:r w:rsidDel="00B91F32">
          <w:delText xml:space="preserve">; Hive/Shark enable users to query data with SQL-like languages, </w:delText>
        </w:r>
      </w:del>
      <w:del w:id="485" w:author="zhunan" w:date="2013-04-05T15:43:00Z">
        <w:r w:rsidDel="00B25F62">
          <w:delText>but makes machine learning researchers cannot build customized learning algorithms</w:delText>
        </w:r>
        <w:r w:rsidDel="008A7AD9">
          <w:delText>.</w:delText>
        </w:r>
      </w:del>
    </w:p>
    <w:p w14:paraId="1698CDC2" w14:textId="54A77D6E" w:rsidR="004E4D05" w:rsidRPr="00D82293" w:rsidDel="00B11902" w:rsidRDefault="004E4D05">
      <w:pPr>
        <w:ind w:firstLine="720"/>
        <w:rPr>
          <w:del w:id="486" w:author="zhunan" w:date="2013-04-05T15:21:00Z"/>
          <w:b/>
        </w:rPr>
        <w:pPrChange w:id="487" w:author="zhunan" w:date="2013-04-05T15:22:00Z">
          <w:pPr>
            <w:pStyle w:val="ListParagraph"/>
            <w:ind w:left="420" w:firstLineChars="0" w:firstLine="0"/>
            <w:jc w:val="both"/>
          </w:pPr>
        </w:pPrChange>
      </w:pPr>
      <w:del w:id="488" w:author="zhunan" w:date="2013-04-05T15:45:00Z">
        <w:r w:rsidDel="00A835B6">
          <w:delText>In this part, o</w:delText>
        </w:r>
      </w:del>
      <w:ins w:id="489" w:author="zhunan" w:date="2013-04-05T15:45:00Z">
        <w:r w:rsidR="00A835B6">
          <w:rPr>
            <w:rFonts w:eastAsia="宋体" w:hint="eastAsia"/>
          </w:rPr>
          <w:t>O</w:t>
        </w:r>
      </w:ins>
      <w:r>
        <w:t xml:space="preserve">ur goal is to provide multiple level </w:t>
      </w:r>
      <w:r w:rsidR="00D82293">
        <w:t>abstractions</w:t>
      </w:r>
      <w:r>
        <w:t xml:space="preserve"> to describe the workflow of machine learning algorithms. For users with</w:t>
      </w:r>
      <w:ins w:id="490" w:author="zhunan" w:date="2013-04-05T15:45:00Z">
        <w:r w:rsidR="00B5175A">
          <w:rPr>
            <w:rFonts w:eastAsia="宋体" w:hint="eastAsia"/>
          </w:rPr>
          <w:t xml:space="preserve"> limited</w:t>
        </w:r>
      </w:ins>
      <w:del w:id="491" w:author="zhunan" w:date="2013-04-05T15:45:00Z">
        <w:r w:rsidDel="00B5175A">
          <w:delText>out</w:delText>
        </w:r>
      </w:del>
      <w:r>
        <w:t xml:space="preserve"> technical background, </w:t>
      </w:r>
      <w:del w:id="492" w:author="xueliu" w:date="2013-04-05T22:52:00Z">
        <w:r w:rsidDel="004750B3">
          <w:delText xml:space="preserve">they </w:delText>
        </w:r>
      </w:del>
      <w:del w:id="493" w:author="xueliu" w:date="2013-04-05T22:53:00Z">
        <w:r w:rsidDel="004750B3">
          <w:delText>can</w:delText>
        </w:r>
      </w:del>
      <w:ins w:id="494" w:author="xueliu" w:date="2013-04-05T22:53:00Z">
        <w:r w:rsidR="004750B3">
          <w:t>we can</w:t>
        </w:r>
      </w:ins>
      <w:r>
        <w:t xml:space="preserve"> </w:t>
      </w:r>
      <w:del w:id="495" w:author="xueliu" w:date="2013-04-05T22:52:00Z">
        <w:r w:rsidDel="004750B3">
          <w:delText xml:space="preserve">use </w:delText>
        </w:r>
      </w:del>
      <w:ins w:id="496" w:author="xueliu" w:date="2013-04-05T22:53:00Z">
        <w:r w:rsidR="004750B3">
          <w:t>provide</w:t>
        </w:r>
      </w:ins>
      <w:ins w:id="497" w:author="xueliu" w:date="2013-04-05T22:52:00Z">
        <w:r w:rsidR="004750B3">
          <w:t xml:space="preserve"> </w:t>
        </w:r>
      </w:ins>
      <w:ins w:id="498" w:author="xueliu" w:date="2013-04-05T22:53:00Z">
        <w:r w:rsidR="004750B3">
          <w:t>them with</w:t>
        </w:r>
      </w:ins>
      <w:ins w:id="499" w:author="xueliu" w:date="2013-04-05T22:52:00Z">
        <w:r w:rsidR="004750B3">
          <w:t xml:space="preserve"> </w:t>
        </w:r>
      </w:ins>
      <w:r>
        <w:t xml:space="preserve">high-level description language to </w:t>
      </w:r>
      <w:ins w:id="500" w:author="zhunan" w:date="2013-04-05T16:21:00Z">
        <w:r w:rsidR="00860D7A">
          <w:rPr>
            <w:rFonts w:eastAsia="宋体" w:hint="eastAsia"/>
          </w:rPr>
          <w:t xml:space="preserve">run mature learning models </w:t>
        </w:r>
      </w:ins>
      <w:del w:id="501" w:author="zhunan" w:date="2013-04-05T16:21:00Z">
        <w:r w:rsidDel="00860D7A">
          <w:delText xml:space="preserve">perform classification or regression </w:delText>
        </w:r>
      </w:del>
      <w:r>
        <w:t>on the dataset</w:t>
      </w:r>
      <w:del w:id="502" w:author="zhunan" w:date="2013-04-05T15:21:00Z">
        <w:r w:rsidDel="00B11902">
          <w:delText xml:space="preserve">, for example, when performing SVM classification: </w:delText>
        </w:r>
      </w:del>
    </w:p>
    <w:p w14:paraId="7F1A5162" w14:textId="457DAA0B" w:rsidR="004E4D05" w:rsidDel="00B11902" w:rsidRDefault="004E4D05">
      <w:pPr>
        <w:ind w:firstLine="720"/>
        <w:rPr>
          <w:del w:id="503" w:author="zhunan" w:date="2013-04-05T15:21:00Z"/>
        </w:rPr>
        <w:pPrChange w:id="504" w:author="zhunan" w:date="2013-04-05T15:22:00Z">
          <w:pPr/>
        </w:pPrChange>
      </w:pPr>
      <w:commentRangeStart w:id="505"/>
    </w:p>
    <w:p w14:paraId="2FB10880" w14:textId="4426AD04" w:rsidR="004E4D05" w:rsidDel="00B11902" w:rsidRDefault="004E4D05">
      <w:pPr>
        <w:ind w:firstLine="720"/>
        <w:rPr>
          <w:del w:id="506" w:author="zhunan" w:date="2013-04-05T15:21:00Z"/>
        </w:rPr>
        <w:pPrChange w:id="507" w:author="zhunan" w:date="2013-04-05T15:22:00Z">
          <w:pPr>
            <w:ind w:leftChars="200" w:left="480"/>
          </w:pPr>
        </w:pPrChange>
      </w:pPr>
      <w:del w:id="508" w:author="zhunan" w:date="2013-04-05T15:21:00Z">
        <w:r w:rsidDel="00B11902">
          <w:delText>val X = load("input_set")</w:delText>
        </w:r>
      </w:del>
    </w:p>
    <w:p w14:paraId="359FDF8E" w14:textId="106BBEA9" w:rsidR="004E4D05" w:rsidDel="00B11902" w:rsidRDefault="004E4D05">
      <w:pPr>
        <w:ind w:firstLine="720"/>
        <w:rPr>
          <w:del w:id="509" w:author="zhunan" w:date="2013-04-05T15:21:00Z"/>
        </w:rPr>
        <w:pPrChange w:id="510" w:author="zhunan" w:date="2013-04-05T15:22:00Z">
          <w:pPr>
            <w:ind w:leftChars="200" w:left="480"/>
          </w:pPr>
        </w:pPrChange>
      </w:pPr>
      <w:del w:id="511" w:author="zhunan" w:date="2013-04-05T15:21:00Z">
        <w:r w:rsidDel="00B11902">
          <w:delText>val Y = load("label_set")</w:delText>
        </w:r>
      </w:del>
    </w:p>
    <w:p w14:paraId="5150283F" w14:textId="65880288" w:rsidR="004E4D05" w:rsidDel="001026CB" w:rsidRDefault="004E4D05">
      <w:pPr>
        <w:ind w:firstLine="720"/>
        <w:rPr>
          <w:del w:id="512" w:author="zhunan" w:date="2013-04-05T15:22:00Z"/>
        </w:rPr>
        <w:pPrChange w:id="513" w:author="zhunan" w:date="2013-04-05T15:22:00Z">
          <w:pPr>
            <w:ind w:leftChars="200" w:left="480"/>
          </w:pPr>
        </w:pPrChange>
      </w:pPr>
      <w:del w:id="514" w:author="zhunan" w:date="2013-04-05T15:21:00Z">
        <w:r w:rsidDel="00B11902">
          <w:delText>val model = classify("SVM", X, Y)</w:delText>
        </w:r>
        <w:commentRangeEnd w:id="505"/>
        <w:r w:rsidR="0029572E" w:rsidDel="00B11902">
          <w:rPr>
            <w:rStyle w:val="CommentReference"/>
          </w:rPr>
          <w:commentReference w:id="505"/>
        </w:r>
      </w:del>
      <w:ins w:id="515" w:author="zhunan" w:date="2013-04-05T15:22:00Z">
        <w:r w:rsidR="001026CB">
          <w:rPr>
            <w:rFonts w:eastAsia="宋体" w:hint="eastAsia"/>
          </w:rPr>
          <w:t xml:space="preserve">. </w:t>
        </w:r>
      </w:ins>
    </w:p>
    <w:p w14:paraId="0B24D4AD" w14:textId="77777777" w:rsidR="004E4D05" w:rsidDel="001026CB" w:rsidRDefault="004E4D05">
      <w:pPr>
        <w:ind w:firstLine="720"/>
        <w:rPr>
          <w:del w:id="516" w:author="zhunan" w:date="2013-04-05T15:22:00Z"/>
        </w:rPr>
        <w:pPrChange w:id="517" w:author="zhunan" w:date="2013-04-05T15:22:00Z">
          <w:pPr/>
        </w:pPrChange>
      </w:pPr>
    </w:p>
    <w:p w14:paraId="1EFFB7E2" w14:textId="74B473ED" w:rsidR="004E4D05" w:rsidRDefault="004E4D05">
      <w:pPr>
        <w:ind w:firstLine="720"/>
        <w:pPrChange w:id="518" w:author="zhunan" w:date="2013-04-05T15:22:00Z">
          <w:pPr>
            <w:ind w:left="480"/>
            <w:jc w:val="both"/>
          </w:pPr>
        </w:pPrChange>
      </w:pPr>
      <w:r>
        <w:t xml:space="preserve">For machine learning researchers, we provide operator-level abstraction for </w:t>
      </w:r>
      <w:del w:id="519" w:author="zhunan" w:date="2013-04-05T16:21:00Z">
        <w:r w:rsidDel="00C15CE9">
          <w:delText xml:space="preserve">more flexibility </w:delText>
        </w:r>
      </w:del>
      <w:ins w:id="520" w:author="zhunan" w:date="2013-04-05T16:21:00Z">
        <w:r w:rsidR="00C15CE9">
          <w:rPr>
            <w:rFonts w:eastAsia="宋体" w:hint="eastAsia"/>
          </w:rPr>
          <w:t xml:space="preserve">them </w:t>
        </w:r>
      </w:ins>
      <w:r>
        <w:t>to build ad-hoc algorithms</w:t>
      </w:r>
      <w:ins w:id="521" w:author="zhunan" w:date="2013-04-05T15:45:00Z">
        <w:r w:rsidR="008924EC">
          <w:rPr>
            <w:rFonts w:eastAsia="宋体" w:hint="eastAsia"/>
          </w:rPr>
          <w:t>.</w:t>
        </w:r>
      </w:ins>
      <w:del w:id="522" w:author="zhunan" w:date="2013-04-05T15:45:00Z">
        <w:r w:rsidDel="008924EC">
          <w:delText xml:space="preserve">, e.g. gradient descending or matrix operation. Machine learning researchers can connect the operators through the GUI or model description languages. </w:delText>
        </w:r>
      </w:del>
    </w:p>
    <w:p w14:paraId="75848546" w14:textId="77777777" w:rsidR="00245293" w:rsidRPr="007A42EE" w:rsidRDefault="00245293" w:rsidP="006E616A">
      <w:pPr>
        <w:rPr>
          <w:rFonts w:eastAsia="宋体"/>
          <w:rPrChange w:id="523" w:author="zhunan" w:date="2013-04-05T15:45:00Z">
            <w:rPr/>
          </w:rPrChange>
        </w:rPr>
      </w:pPr>
    </w:p>
    <w:p w14:paraId="0F94CE82" w14:textId="602F008B" w:rsidR="00D82293" w:rsidRPr="00C9538A" w:rsidRDefault="00C9538A">
      <w:pPr>
        <w:rPr>
          <w:rPrChange w:id="524" w:author="zhunan" w:date="2013-04-05T15:23:00Z">
            <w:rPr>
              <w:b/>
            </w:rPr>
          </w:rPrChange>
        </w:rPr>
        <w:pPrChange w:id="525" w:author="zhunan" w:date="2013-04-05T15:05:00Z">
          <w:pPr>
            <w:pStyle w:val="ListParagraph"/>
            <w:numPr>
              <w:numId w:val="2"/>
            </w:numPr>
            <w:ind w:left="420" w:firstLineChars="0" w:hanging="420"/>
          </w:pPr>
        </w:pPrChange>
      </w:pPr>
      <w:ins w:id="526" w:author="zhunan" w:date="2013-04-05T15:23:00Z">
        <w:del w:id="527" w:author="Nan Zhu" w:date="2013-04-05T23:22:00Z">
          <w:r w:rsidRPr="00C9538A" w:rsidDel="00B547CC">
            <w:rPr>
              <w:rFonts w:eastAsia="宋体"/>
              <w:rPrChange w:id="528" w:author="zhunan" w:date="2013-04-05T15:23:00Z">
                <w:rPr>
                  <w:rFonts w:eastAsia="宋体"/>
                  <w:b/>
                </w:rPr>
              </w:rPrChange>
            </w:rPr>
            <w:delText>1.2.2.3</w:delText>
          </w:r>
        </w:del>
      </w:ins>
      <w:ins w:id="529" w:author="Nan Zhu" w:date="2013-04-05T23:22:00Z">
        <w:r w:rsidR="00B547CC">
          <w:rPr>
            <w:rFonts w:eastAsia="宋体" w:hint="eastAsia"/>
          </w:rPr>
          <w:t>(iii)</w:t>
        </w:r>
      </w:ins>
      <w:ins w:id="530" w:author="zhunan" w:date="2013-04-05T15:23:00Z">
        <w:r w:rsidRPr="00C9538A">
          <w:rPr>
            <w:rFonts w:eastAsia="宋体"/>
            <w:rPrChange w:id="531" w:author="zhunan" w:date="2013-04-05T15:23:00Z">
              <w:rPr>
                <w:rFonts w:eastAsia="宋体"/>
                <w:b/>
              </w:rPr>
            </w:rPrChange>
          </w:rPr>
          <w:t xml:space="preserve"> </w:t>
        </w:r>
      </w:ins>
      <w:r w:rsidR="00D82293" w:rsidRPr="00C9538A">
        <w:rPr>
          <w:rFonts w:eastAsia="宋体"/>
          <w:rPrChange w:id="532" w:author="zhunan" w:date="2013-04-05T15:23:00Z">
            <w:rPr>
              <w:rFonts w:eastAsia="宋体"/>
              <w:b/>
            </w:rPr>
          </w:rPrChange>
        </w:rPr>
        <w:t>A</w:t>
      </w:r>
      <w:r w:rsidR="004E4D05" w:rsidRPr="00C9538A">
        <w:rPr>
          <w:rPrChange w:id="533" w:author="zhunan" w:date="2013-04-05T15:23:00Z">
            <w:rPr>
              <w:b/>
            </w:rPr>
          </w:rPrChange>
        </w:rPr>
        <w:t xml:space="preserve">utomatic </w:t>
      </w:r>
      <w:r w:rsidR="00D82293" w:rsidRPr="00C9538A">
        <w:rPr>
          <w:rFonts w:eastAsia="宋体"/>
          <w:rPrChange w:id="534" w:author="zhunan" w:date="2013-04-05T15:23:00Z">
            <w:rPr>
              <w:rFonts w:eastAsia="宋体"/>
              <w:b/>
            </w:rPr>
          </w:rPrChange>
        </w:rPr>
        <w:t>Optimization E</w:t>
      </w:r>
      <w:r w:rsidR="004E4D05" w:rsidRPr="00C9538A">
        <w:rPr>
          <w:rPrChange w:id="535" w:author="zhunan" w:date="2013-04-05T15:23:00Z">
            <w:rPr>
              <w:b/>
            </w:rPr>
          </w:rPrChange>
        </w:rPr>
        <w:t>ngine</w:t>
      </w:r>
    </w:p>
    <w:p w14:paraId="5AC30E24" w14:textId="3883CD30" w:rsidR="00163E23" w:rsidRPr="00163E23" w:rsidRDefault="00D82293">
      <w:pPr>
        <w:ind w:firstLine="720"/>
        <w:rPr>
          <w:rFonts w:eastAsia="宋体"/>
        </w:rPr>
        <w:pPrChange w:id="536" w:author="zhunan" w:date="2013-04-05T15:22:00Z">
          <w:pPr>
            <w:pStyle w:val="ListParagraph"/>
            <w:ind w:left="420" w:firstLineChars="0" w:firstLine="0"/>
          </w:pPr>
        </w:pPrChange>
      </w:pPr>
      <w:r>
        <w:rPr>
          <w:rFonts w:eastAsia="宋体" w:hint="eastAsia"/>
        </w:rPr>
        <w:t>T</w:t>
      </w:r>
      <w:r w:rsidR="004E4D05">
        <w:t xml:space="preserve">he </w:t>
      </w:r>
      <w:ins w:id="537" w:author="zhunan" w:date="2013-04-05T15:27:00Z">
        <w:r w:rsidR="00AE645B">
          <w:rPr>
            <w:rFonts w:eastAsia="宋体" w:hint="eastAsia"/>
          </w:rPr>
          <w:t xml:space="preserve">user-friendly </w:t>
        </w:r>
      </w:ins>
      <w:r w:rsidR="004E4D05">
        <w:t>optimi</w:t>
      </w:r>
      <w:r w:rsidR="00AB7A61">
        <w:t xml:space="preserve">zation engine should </w:t>
      </w:r>
      <w:del w:id="538" w:author="zhunan" w:date="2013-04-05T15:47:00Z">
        <w:r w:rsidR="00AB7A61" w:rsidDel="0095738F">
          <w:delText>take</w:delText>
        </w:r>
      </w:del>
      <w:del w:id="539" w:author="zhunan" w:date="2013-04-05T15:27:00Z">
        <w:r w:rsidR="00AB7A61" w:rsidDel="00F91CDB">
          <w:delText>s</w:delText>
        </w:r>
      </w:del>
      <w:del w:id="540" w:author="zhunan" w:date="2013-04-05T15:47:00Z">
        <w:r w:rsidR="00AB7A61" w:rsidDel="0095738F">
          <w:delText xml:space="preserve"> the generated workflow of machine learning tasks</w:delText>
        </w:r>
        <w:r w:rsidR="00163E23" w:rsidDel="0095738F">
          <w:delText xml:space="preserve"> as input, and </w:delText>
        </w:r>
      </w:del>
      <w:ins w:id="541" w:author="zhunan" w:date="2013-04-05T15:27:00Z">
        <w:r w:rsidR="0042673C">
          <w:rPr>
            <w:rFonts w:eastAsia="宋体" w:hint="eastAsia"/>
          </w:rPr>
          <w:t xml:space="preserve">make </w:t>
        </w:r>
      </w:ins>
      <w:ins w:id="542" w:author="xueliu" w:date="2013-04-05T22:53:00Z">
        <w:r w:rsidR="004750B3">
          <w:rPr>
            <w:rFonts w:eastAsia="宋体"/>
          </w:rPr>
          <w:t xml:space="preserve">the </w:t>
        </w:r>
      </w:ins>
      <w:ins w:id="543" w:author="zhunan" w:date="2013-04-05T15:27:00Z">
        <w:r w:rsidR="0042673C">
          <w:rPr>
            <w:rFonts w:eastAsia="宋体" w:hint="eastAsia"/>
          </w:rPr>
          <w:t xml:space="preserve">following </w:t>
        </w:r>
        <w:r w:rsidR="0042673C">
          <w:rPr>
            <w:rFonts w:eastAsia="宋体"/>
          </w:rPr>
          <w:t>optimization</w:t>
        </w:r>
        <w:r w:rsidR="0042673C">
          <w:rPr>
            <w:rFonts w:eastAsia="宋体" w:hint="eastAsia"/>
          </w:rPr>
          <w:t xml:space="preserve"> automatically</w:t>
        </w:r>
      </w:ins>
      <w:del w:id="544" w:author="zhunan" w:date="2013-04-05T15:27:00Z">
        <w:r w:rsidR="00163E23" w:rsidDel="0042673C">
          <w:delText>determine</w:delText>
        </w:r>
      </w:del>
      <w:r w:rsidR="00163E23">
        <w:rPr>
          <w:rFonts w:eastAsia="宋体" w:hint="eastAsia"/>
        </w:rPr>
        <w:t>:</w:t>
      </w:r>
    </w:p>
    <w:p w14:paraId="08026EC5" w14:textId="458BB4BB" w:rsidR="004E4D05" w:rsidRPr="004750B3" w:rsidRDefault="00163E23">
      <w:pPr>
        <w:pStyle w:val="ListParagraph"/>
        <w:numPr>
          <w:ilvl w:val="0"/>
          <w:numId w:val="10"/>
        </w:numPr>
        <w:ind w:firstLineChars="0"/>
        <w:rPr>
          <w:b/>
        </w:rPr>
        <w:pPrChange w:id="545" w:author="xueliu" w:date="2013-04-05T22:53:00Z">
          <w:pPr>
            <w:pStyle w:val="ListParagraph"/>
            <w:numPr>
              <w:numId w:val="3"/>
            </w:numPr>
            <w:ind w:left="780" w:firstLineChars="0" w:hanging="360"/>
            <w:jc w:val="both"/>
          </w:pPr>
        </w:pPrChange>
      </w:pPr>
      <w:r w:rsidRPr="004750B3">
        <w:rPr>
          <w:rFonts w:eastAsia="宋体"/>
        </w:rPr>
        <w:t>D</w:t>
      </w:r>
      <w:r w:rsidR="004E4D05">
        <w:t xml:space="preserve">ata layers </w:t>
      </w:r>
      <w:ins w:id="546" w:author="zhunan" w:date="2013-04-05T15:48:00Z">
        <w:del w:id="547" w:author="xueliu" w:date="2013-04-05T22:53:00Z">
          <w:r w:rsidR="00F3669B" w:rsidRPr="004750B3" w:rsidDel="004750B3">
            <w:rPr>
              <w:rFonts w:eastAsia="宋体"/>
            </w:rPr>
            <w:delText>of</w:delText>
          </w:r>
        </w:del>
      </w:ins>
      <w:ins w:id="548" w:author="xueliu" w:date="2013-04-05T22:53:00Z">
        <w:r w:rsidR="004750B3">
          <w:rPr>
            <w:rFonts w:eastAsia="宋体"/>
          </w:rPr>
          <w:t>for</w:t>
        </w:r>
      </w:ins>
      <w:ins w:id="549" w:author="zhunan" w:date="2013-04-05T15:48:00Z">
        <w:r w:rsidR="00F3669B" w:rsidRPr="004750B3">
          <w:rPr>
            <w:rFonts w:eastAsia="宋体"/>
          </w:rPr>
          <w:t xml:space="preserve"> </w:t>
        </w:r>
      </w:ins>
      <w:del w:id="550" w:author="zhunan" w:date="2013-04-05T15:47:00Z">
        <w:r w:rsidR="004E4D05" w:rsidDel="00416498">
          <w:delText xml:space="preserve">for input and </w:delText>
        </w:r>
      </w:del>
      <w:r w:rsidR="004E4D05">
        <w:t>intermediate results</w:t>
      </w:r>
      <w:ins w:id="551" w:author="zhunan" w:date="2013-04-05T15:47:00Z">
        <w:r w:rsidR="00BA1549" w:rsidRPr="004750B3">
          <w:rPr>
            <w:rFonts w:eastAsia="宋体"/>
          </w:rPr>
          <w:t>:</w:t>
        </w:r>
      </w:ins>
      <w:del w:id="552" w:author="zhunan" w:date="2013-04-05T15:47:00Z">
        <w:r w:rsidR="004E4D05" w:rsidDel="00BA1549">
          <w:delText>.</w:delText>
        </w:r>
      </w:del>
      <w:proofErr w:type="gramStart"/>
      <w:r w:rsidR="004E4D05">
        <w:t xml:space="preserve"> </w:t>
      </w:r>
      <w:r w:rsidRPr="004750B3">
        <w:rPr>
          <w:rFonts w:eastAsia="宋体"/>
        </w:rPr>
        <w:t xml:space="preserve"> </w:t>
      </w:r>
      <w:proofErr w:type="gramEnd"/>
      <w:del w:id="553" w:author="zhunan" w:date="2013-04-05T15:27:00Z">
        <w:r w:rsidR="004E4D05" w:rsidDel="0042673C">
          <w:delText xml:space="preserve">In </w:delText>
        </w:r>
      </w:del>
      <w:del w:id="554" w:author="zhunan" w:date="2013-04-05T15:26:00Z">
        <w:r w:rsidR="004E4D05" w:rsidDel="0042673C">
          <w:delText>machine learning algorithms</w:delText>
        </w:r>
      </w:del>
      <w:del w:id="555" w:author="zhunan" w:date="2013-04-05T15:27:00Z">
        <w:r w:rsidR="004E4D05" w:rsidDel="0042673C">
          <w:delText xml:space="preserve">, </w:delText>
        </w:r>
      </w:del>
      <w:ins w:id="556" w:author="zhunan" w:date="2013-04-05T15:27:00Z">
        <w:r w:rsidR="0042673C" w:rsidRPr="004750B3">
          <w:rPr>
            <w:rFonts w:eastAsia="宋体"/>
          </w:rPr>
          <w:t>T</w:t>
        </w:r>
      </w:ins>
      <w:del w:id="557" w:author="zhunan" w:date="2013-04-05T15:27:00Z">
        <w:r w:rsidR="004E4D05" w:rsidDel="0042673C">
          <w:delText>t</w:delText>
        </w:r>
      </w:del>
      <w:r w:rsidR="004E4D05">
        <w:t xml:space="preserve">he intermediate results </w:t>
      </w:r>
      <w:ins w:id="558" w:author="zhunan" w:date="2013-04-05T15:47:00Z">
        <w:r w:rsidR="003675CD" w:rsidRPr="004750B3">
          <w:rPr>
            <w:rFonts w:eastAsia="宋体"/>
          </w:rPr>
          <w:t xml:space="preserve">which may be involved in multiple iterations </w:t>
        </w:r>
      </w:ins>
      <w:del w:id="559" w:author="zhunan" w:date="2013-04-05T15:47:00Z">
        <w:r w:rsidR="004E4D05" w:rsidDel="003675CD">
          <w:delText xml:space="preserve">or input </w:delText>
        </w:r>
      </w:del>
      <w:r w:rsidR="004E4D05">
        <w:t>should be stored in memory</w:t>
      </w:r>
      <w:ins w:id="560" w:author="zhunan" w:date="2013-04-05T15:25:00Z">
        <w:r w:rsidR="004B3CCA" w:rsidRPr="004750B3">
          <w:rPr>
            <w:rFonts w:eastAsia="宋体"/>
          </w:rPr>
          <w:t xml:space="preserve"> </w:t>
        </w:r>
      </w:ins>
      <w:del w:id="561" w:author="zhunan" w:date="2013-04-05T15:25:00Z">
        <w:r w:rsidR="004E4D05" w:rsidDel="004B3CCA">
          <w:delText xml:space="preserve"> instead of permanent store</w:delText>
        </w:r>
      </w:del>
      <w:r w:rsidR="004E4D05">
        <w:t xml:space="preserve"> </w:t>
      </w:r>
      <w:ins w:id="562" w:author="zhunan" w:date="2013-04-05T15:24:00Z">
        <w:r w:rsidR="008B0B09" w:rsidRPr="004750B3">
          <w:rPr>
            <w:rFonts w:eastAsia="宋体"/>
          </w:rPr>
          <w:t>to avoid unnecessary IO</w:t>
        </w:r>
      </w:ins>
      <w:ins w:id="563" w:author="xueliu" w:date="2013-04-05T22:53:00Z">
        <w:r w:rsidR="004750B3">
          <w:rPr>
            <w:rFonts w:eastAsia="宋体"/>
          </w:rPr>
          <w:t>s</w:t>
        </w:r>
      </w:ins>
      <w:del w:id="564" w:author="zhunan" w:date="2013-04-05T15:24:00Z">
        <w:r w:rsidR="004E4D05" w:rsidDel="008B0B09">
          <w:delText>for multiple-time using</w:delText>
        </w:r>
      </w:del>
      <w:r w:rsidR="004E4D05">
        <w:t xml:space="preserve">. </w:t>
      </w:r>
      <w:del w:id="565" w:author="zhunan" w:date="2013-04-05T15:23:00Z">
        <w:r w:rsidR="004E4D05" w:rsidDel="00C9538A">
          <w:delText>Spark optimizes large scale data processing performance by th</w:delText>
        </w:r>
        <w:r w:rsidDel="00C9538A">
          <w:delText xml:space="preserve">is approach, </w:delText>
        </w:r>
        <w:r w:rsidRPr="004750B3" w:rsidDel="00C9538A">
          <w:rPr>
            <w:rFonts w:eastAsia="宋体"/>
          </w:rPr>
          <w:delText>while</w:delText>
        </w:r>
        <w:r w:rsidR="004E4D05" w:rsidDel="00C9538A">
          <w:delText xml:space="preserve"> it requires users to explicitly indicate which piece of data should be kept in memory. </w:delText>
        </w:r>
        <w:r w:rsidR="006C5430" w:rsidRPr="004750B3" w:rsidDel="00C9538A">
          <w:rPr>
            <w:rFonts w:eastAsia="宋体"/>
          </w:rPr>
          <w:delText>This scheme</w:delText>
        </w:r>
        <w:r w:rsidR="004E4D05" w:rsidDel="00C9538A">
          <w:delText xml:space="preserve"> requires users to have not only rich experience</w:delText>
        </w:r>
        <w:r w:rsidR="00407BC1" w:rsidRPr="004750B3" w:rsidDel="00C9538A">
          <w:rPr>
            <w:rFonts w:eastAsia="宋体"/>
          </w:rPr>
          <w:delText>s</w:delText>
        </w:r>
        <w:r w:rsidR="004E4D05" w:rsidDel="00C9538A">
          <w:delText xml:space="preserve"> on programming and machine learning algorithms, but also the rich system experiences. </w:delText>
        </w:r>
      </w:del>
    </w:p>
    <w:p w14:paraId="6060406D" w14:textId="5CD1EB15" w:rsidR="004E4D05" w:rsidDel="000E42CA" w:rsidRDefault="000E42CA">
      <w:pPr>
        <w:pStyle w:val="ListParagraph"/>
        <w:numPr>
          <w:ilvl w:val="0"/>
          <w:numId w:val="10"/>
        </w:numPr>
        <w:ind w:firstLineChars="0"/>
        <w:rPr>
          <w:del w:id="566" w:author="zhunan" w:date="2013-04-05T15:22:00Z"/>
        </w:rPr>
        <w:pPrChange w:id="567" w:author="xueliu" w:date="2013-04-05T22:53:00Z">
          <w:pPr/>
        </w:pPrChange>
      </w:pPr>
      <w:ins w:id="568" w:author="zhunan" w:date="2013-04-05T15:22:00Z">
        <w:del w:id="569" w:author="xueliu" w:date="2013-04-05T22:53:00Z">
          <w:r w:rsidRPr="004750B3" w:rsidDel="004750B3">
            <w:rPr>
              <w:rFonts w:eastAsia="宋体"/>
              <w:rPrChange w:id="570" w:author="xueliu" w:date="2013-04-05T22:53:00Z">
                <w:rPr/>
              </w:rPrChange>
            </w:rPr>
            <w:tab/>
          </w:r>
        </w:del>
      </w:ins>
    </w:p>
    <w:p w14:paraId="67946CAA" w14:textId="1BA138D4" w:rsidR="004E4D05" w:rsidRDefault="00735B51">
      <w:pPr>
        <w:pStyle w:val="ListParagraph"/>
        <w:numPr>
          <w:ilvl w:val="0"/>
          <w:numId w:val="10"/>
        </w:numPr>
        <w:ind w:firstLineChars="0"/>
        <w:pPrChange w:id="571" w:author="xueliu" w:date="2013-04-05T22:53:00Z">
          <w:pPr>
            <w:pStyle w:val="ListParagraph"/>
            <w:numPr>
              <w:numId w:val="3"/>
            </w:numPr>
            <w:ind w:left="780" w:firstLineChars="0" w:hanging="360"/>
            <w:jc w:val="both"/>
          </w:pPr>
        </w:pPrChange>
      </w:pPr>
      <w:r>
        <w:rPr>
          <w:rFonts w:hint="eastAsia"/>
        </w:rPr>
        <w:t>S</w:t>
      </w:r>
      <w:r w:rsidR="004E4D05">
        <w:t xml:space="preserve">earch </w:t>
      </w:r>
      <w:r>
        <w:t xml:space="preserve">space </w:t>
      </w:r>
      <w:r>
        <w:rPr>
          <w:rFonts w:hint="eastAsia"/>
        </w:rPr>
        <w:t>t</w:t>
      </w:r>
      <w:r w:rsidR="004E4D05">
        <w:t>ailoring</w:t>
      </w:r>
      <w:ins w:id="572" w:author="xueliu" w:date="2013-04-05T22:53:00Z">
        <w:r w:rsidR="004750B3">
          <w:t>:</w:t>
        </w:r>
      </w:ins>
      <w:del w:id="573" w:author="xueliu" w:date="2013-04-05T22:53:00Z">
        <w:r w:rsidR="004E4D05" w:rsidDel="004750B3">
          <w:delText>.</w:delText>
        </w:r>
      </w:del>
      <w:r w:rsidR="004E4D05">
        <w:t xml:space="preserve"> </w:t>
      </w:r>
      <w:del w:id="574" w:author="zhunan" w:date="2013-04-05T15:28:00Z">
        <w:r w:rsidR="004E4D05" w:rsidDel="00A6442A">
          <w:delText>To determine the combination of multiple ML algorithms, p</w:delText>
        </w:r>
        <w:r w:rsidR="004E4D05" w:rsidDel="000D5DC2">
          <w:delText>arameters and features require</w:delText>
        </w:r>
        <w:r w:rsidR="004E4D05" w:rsidDel="003069E6">
          <w:delText>s</w:delText>
        </w:r>
        <w:r w:rsidR="004E4D05" w:rsidDel="000D5DC2">
          <w:delText xml:space="preserve"> exploration in a huge space. A</w:delText>
        </w:r>
      </w:del>
      <w:ins w:id="575" w:author="zhunan" w:date="2013-04-05T15:28:00Z">
        <w:r w:rsidR="000D5DC2">
          <w:rPr>
            <w:rFonts w:hint="eastAsia"/>
          </w:rPr>
          <w:t>The</w:t>
        </w:r>
      </w:ins>
      <w:r w:rsidR="004E4D05">
        <w:t xml:space="preserve"> optimizer should </w:t>
      </w:r>
      <w:del w:id="576" w:author="zhunan" w:date="2013-04-05T15:48:00Z">
        <w:r w:rsidR="004E4D05" w:rsidDel="00EA4173">
          <w:delText xml:space="preserve">consider materialized intermediate results </w:delText>
        </w:r>
      </w:del>
      <w:del w:id="577" w:author="zhunan" w:date="2013-04-05T15:30:00Z">
        <w:r w:rsidR="004E4D05" w:rsidDel="000D5DC2">
          <w:delText xml:space="preserve">(pre-processed data) </w:delText>
        </w:r>
      </w:del>
      <w:del w:id="578" w:author="zhunan" w:date="2013-04-05T15:48:00Z">
        <w:r w:rsidR="004E4D05" w:rsidDel="00EA4173">
          <w:delText>as well as general statistics</w:delText>
        </w:r>
      </w:del>
      <w:ins w:id="579" w:author="zhunan" w:date="2013-04-05T15:48:00Z">
        <w:r w:rsidR="00EA4173">
          <w:rPr>
            <w:rFonts w:hint="eastAsia"/>
          </w:rPr>
          <w:t>be able</w:t>
        </w:r>
      </w:ins>
      <w:r w:rsidR="004E4D05">
        <w:t xml:space="preserve"> </w:t>
      </w:r>
      <w:del w:id="580" w:author="zhunan" w:date="2013-04-05T15:30:00Z">
        <w:r w:rsidR="004E4D05" w:rsidDel="000814EC">
          <w:delText xml:space="preserve">about the data </w:delText>
        </w:r>
      </w:del>
      <w:r w:rsidR="004E4D05">
        <w:t xml:space="preserve">to estimate the </w:t>
      </w:r>
      <w:del w:id="581" w:author="zhunan" w:date="2013-04-05T15:30:00Z">
        <w:r w:rsidR="004E4D05" w:rsidDel="00431B3D">
          <w:delText>model learning</w:delText>
        </w:r>
      </w:del>
      <w:ins w:id="582" w:author="zhunan" w:date="2013-04-05T15:30:00Z">
        <w:r w:rsidR="00431B3D">
          <w:rPr>
            <w:rFonts w:hint="eastAsia"/>
          </w:rPr>
          <w:t>model learning</w:t>
        </w:r>
      </w:ins>
      <w:r w:rsidR="004E4D05">
        <w:t xml:space="preserve"> time and the expected quality for </w:t>
      </w:r>
      <w:del w:id="583" w:author="zhunan" w:date="2013-04-05T15:30:00Z">
        <w:r w:rsidR="004E4D05" w:rsidDel="006058D8">
          <w:delText>each of the model configurations to focus on the most promising candidates</w:delText>
        </w:r>
      </w:del>
      <w:ins w:id="584" w:author="zhunan" w:date="2013-04-05T15:30:00Z">
        <w:r w:rsidR="006058D8">
          <w:rPr>
            <w:rFonts w:hint="eastAsia"/>
          </w:rPr>
          <w:t xml:space="preserve">every candidate configuration to avoid </w:t>
        </w:r>
      </w:ins>
      <w:ins w:id="585" w:author="zhunan" w:date="2013-04-05T15:31:00Z">
        <w:r w:rsidR="006058D8">
          <w:t>exploration</w:t>
        </w:r>
      </w:ins>
      <w:ins w:id="586" w:author="zhunan" w:date="2013-04-05T15:30:00Z">
        <w:r w:rsidR="006058D8">
          <w:rPr>
            <w:rFonts w:hint="eastAsia"/>
          </w:rPr>
          <w:t xml:space="preserve"> </w:t>
        </w:r>
      </w:ins>
      <w:ins w:id="587" w:author="zhunan" w:date="2013-04-05T15:31:00Z">
        <w:r w:rsidR="006058D8">
          <w:rPr>
            <w:rFonts w:hint="eastAsia"/>
          </w:rPr>
          <w:t>in a large parameter space</w:t>
        </w:r>
      </w:ins>
      <w:r w:rsidR="004E4D05">
        <w:t>.</w:t>
      </w:r>
    </w:p>
    <w:p w14:paraId="44199225" w14:textId="77777777" w:rsidR="006A5BE1" w:rsidRDefault="006A5BE1" w:rsidP="006E616A">
      <w:pPr>
        <w:rPr>
          <w:rFonts w:eastAsia="宋体"/>
        </w:rPr>
      </w:pPr>
    </w:p>
    <w:p w14:paraId="24086DDC" w14:textId="77777777" w:rsidR="00396E49" w:rsidRDefault="00396E49">
      <w:pPr>
        <w:rPr>
          <w:rFonts w:eastAsia="宋体"/>
        </w:rPr>
      </w:pPr>
    </w:p>
    <w:p w14:paraId="726B5148" w14:textId="77777777" w:rsidR="00396E49" w:rsidRDefault="00396E49">
      <w:pPr>
        <w:rPr>
          <w:rFonts w:eastAsia="宋体"/>
        </w:rPr>
      </w:pPr>
    </w:p>
    <w:p w14:paraId="1A1A387C" w14:textId="77777777" w:rsidR="00396E49" w:rsidRDefault="00396E49">
      <w:pPr>
        <w:rPr>
          <w:rFonts w:eastAsia="宋体"/>
        </w:rPr>
      </w:pPr>
      <w:r>
        <w:rPr>
          <w:rFonts w:eastAsia="宋体"/>
        </w:rPr>
        <w:br w:type="page"/>
      </w:r>
    </w:p>
    <w:p w14:paraId="7AF5B44D" w14:textId="5B48BCC1" w:rsidR="00396E49" w:rsidRPr="0036732D" w:rsidRDefault="00224F3A">
      <w:pPr>
        <w:pStyle w:val="ListParagraph"/>
        <w:numPr>
          <w:ilvl w:val="0"/>
          <w:numId w:val="7"/>
        </w:numPr>
        <w:ind w:firstLineChars="0"/>
        <w:rPr>
          <w:rFonts w:eastAsia="宋体"/>
          <w:rPrChange w:id="588" w:author="zhunan" w:date="2013-04-05T15:49:00Z">
            <w:rPr/>
          </w:rPrChange>
        </w:rPr>
        <w:pPrChange w:id="589" w:author="zhunan" w:date="2013-04-05T15:49:00Z">
          <w:pPr>
            <w:pStyle w:val="Heading2"/>
          </w:pPr>
        </w:pPrChange>
      </w:pPr>
      <w:r w:rsidRPr="0036732D">
        <w:rPr>
          <w:rFonts w:eastAsia="宋体"/>
          <w:rPrChange w:id="590" w:author="zhunan" w:date="2013-04-05T15:49:00Z">
            <w:rPr>
              <w:b w:val="0"/>
              <w:bCs w:val="0"/>
            </w:rPr>
          </w:rPrChange>
        </w:rPr>
        <w:lastRenderedPageBreak/>
        <w:t>Amazon EC2 Usage Plan</w:t>
      </w:r>
    </w:p>
    <w:p w14:paraId="3F12E436" w14:textId="478D472D" w:rsidR="005F0B0D" w:rsidRDefault="00374C70">
      <w:pPr>
        <w:rPr>
          <w:rFonts w:eastAsia="宋体"/>
        </w:rPr>
        <w:pPrChange w:id="591" w:author="zhunan" w:date="2013-04-05T15:05:00Z">
          <w:pPr>
            <w:jc w:val="both"/>
          </w:pPr>
        </w:pPrChange>
      </w:pPr>
      <w:r>
        <w:t xml:space="preserve">To validate our proposed </w:t>
      </w:r>
      <w:r>
        <w:rPr>
          <w:rFonts w:eastAsia="宋体" w:hint="eastAsia"/>
        </w:rPr>
        <w:t>system</w:t>
      </w:r>
      <w:r>
        <w:t xml:space="preserve">, we plan to implement </w:t>
      </w:r>
      <w:r>
        <w:rPr>
          <w:rFonts w:eastAsia="宋体" w:hint="eastAsia"/>
        </w:rPr>
        <w:t>it</w:t>
      </w:r>
      <w:r>
        <w:t xml:space="preserve"> on </w:t>
      </w:r>
      <w:del w:id="592" w:author="zhunan" w:date="2013-04-05T16:22:00Z">
        <w:r w:rsidDel="00DF184E">
          <w:delText xml:space="preserve">existing commercial cloud platforms: </w:delText>
        </w:r>
      </w:del>
      <w:r>
        <w:t xml:space="preserve">Amazon Elastic </w:t>
      </w:r>
      <w:r>
        <w:rPr>
          <w:rFonts w:hint="eastAsia"/>
        </w:rPr>
        <w:t>Cloud Compute</w:t>
      </w:r>
      <w:r>
        <w:t xml:space="preserve">. Our prototype will target on </w:t>
      </w:r>
      <w:del w:id="593" w:author="zhunan" w:date="2013-04-05T16:22:00Z">
        <w:r w:rsidDel="006D2659">
          <w:rPr>
            <w:rFonts w:eastAsia="宋体" w:hint="eastAsia"/>
          </w:rPr>
          <w:delText xml:space="preserve">running </w:delText>
        </w:r>
      </w:del>
      <w:ins w:id="594" w:author="zhunan" w:date="2013-04-05T16:22:00Z">
        <w:del w:id="595" w:author="xueliu" w:date="2013-04-05T22:54:00Z">
          <w:r w:rsidR="006D2659" w:rsidDel="004750B3">
            <w:rPr>
              <w:rFonts w:eastAsia="宋体" w:hint="eastAsia"/>
            </w:rPr>
            <w:delText xml:space="preserve">implement </w:delText>
          </w:r>
        </w:del>
      </w:ins>
      <w:del w:id="596" w:author="xueliu" w:date="2013-04-05T22:54:00Z">
        <w:r w:rsidDel="004750B3">
          <w:rPr>
            <w:rFonts w:eastAsia="宋体" w:hint="eastAsia"/>
          </w:rPr>
          <w:delText>the</w:delText>
        </w:r>
      </w:del>
      <w:ins w:id="597" w:author="xueliu" w:date="2013-04-05T22:54:00Z">
        <w:r w:rsidR="004750B3">
          <w:rPr>
            <w:rFonts w:eastAsia="宋体"/>
          </w:rPr>
          <w:t>implementing the</w:t>
        </w:r>
      </w:ins>
      <w:r>
        <w:rPr>
          <w:rFonts w:eastAsia="宋体" w:hint="eastAsia"/>
        </w:rPr>
        <w:t xml:space="preserve"> most popular machine learning algorithms</w:t>
      </w:r>
      <w:ins w:id="598" w:author="zhunan" w:date="2013-04-05T16:23:00Z">
        <w:r w:rsidR="006D2659">
          <w:rPr>
            <w:rFonts w:eastAsia="宋体" w:hint="eastAsia"/>
          </w:rPr>
          <w:t xml:space="preserve"> with</w:t>
        </w:r>
      </w:ins>
      <w:del w:id="599" w:author="zhunan" w:date="2013-04-05T16:23:00Z">
        <w:r w:rsidDel="006D2659">
          <w:rPr>
            <w:rFonts w:eastAsia="宋体" w:hint="eastAsia"/>
          </w:rPr>
          <w:delText xml:space="preserve"> in</w:delText>
        </w:r>
      </w:del>
      <w:r>
        <w:rPr>
          <w:rFonts w:eastAsia="宋体" w:hint="eastAsia"/>
        </w:rPr>
        <w:t xml:space="preserve"> our system</w:t>
      </w:r>
      <w:r>
        <w:t xml:space="preserve">. The requested grant for </w:t>
      </w:r>
      <w:r>
        <w:rPr>
          <w:rFonts w:hint="eastAsia"/>
        </w:rPr>
        <w:t>two</w:t>
      </w:r>
      <w:r>
        <w:t xml:space="preserve">-year </w:t>
      </w:r>
      <w:ins w:id="600" w:author="xueliu" w:date="2013-04-05T22:55:00Z">
        <w:r w:rsidR="004750B3">
          <w:t xml:space="preserve">complimentary </w:t>
        </w:r>
      </w:ins>
      <w:del w:id="601" w:author="xueliu" w:date="2013-04-05T22:55:00Z">
        <w:r w:rsidDel="004750B3">
          <w:delText xml:space="preserve">free </w:delText>
        </w:r>
      </w:del>
      <w:r>
        <w:t>access of Amazon E</w:t>
      </w:r>
      <w:del w:id="602" w:author="zhunan" w:date="2013-04-05T16:23:00Z">
        <w:r w:rsidDel="00C8620F">
          <w:delText xml:space="preserve">lastic </w:delText>
        </w:r>
        <w:r w:rsidDel="00C8620F">
          <w:rPr>
            <w:rFonts w:hint="eastAsia"/>
          </w:rPr>
          <w:delText>Cloud Compute</w:delText>
        </w:r>
      </w:del>
      <w:ins w:id="603" w:author="zhunan" w:date="2013-04-05T16:23:00Z">
        <w:r w:rsidR="00C8620F">
          <w:rPr>
            <w:rFonts w:eastAsia="宋体" w:hint="eastAsia"/>
          </w:rPr>
          <w:t>C2</w:t>
        </w:r>
      </w:ins>
      <w:r>
        <w:t xml:space="preserve"> is expected to cover the expenses for our </w:t>
      </w:r>
      <w:r w:rsidR="004E1E52">
        <w:rPr>
          <w:rFonts w:eastAsia="宋体" w:hint="eastAsia"/>
        </w:rPr>
        <w:t>system</w:t>
      </w:r>
      <w:r>
        <w:t xml:space="preserve"> implementation and technique validation. Specifically, we plan to </w:t>
      </w:r>
    </w:p>
    <w:p w14:paraId="52C9B75E" w14:textId="287495B0" w:rsidR="005F0B0D" w:rsidRDefault="005F0B0D">
      <w:pPr>
        <w:rPr>
          <w:rFonts w:eastAsia="宋体"/>
        </w:rPr>
        <w:pPrChange w:id="604" w:author="zhunan" w:date="2013-04-05T15:05:00Z">
          <w:pPr>
            <w:jc w:val="both"/>
          </w:pPr>
        </w:pPrChange>
      </w:pPr>
      <w:r>
        <w:t xml:space="preserve">1) </w:t>
      </w:r>
      <w:del w:id="605" w:author="xueliu" w:date="2013-04-05T22:55:00Z">
        <w:r w:rsidDel="004750B3">
          <w:rPr>
            <w:rFonts w:eastAsia="宋体" w:hint="eastAsia"/>
          </w:rPr>
          <w:delText>U</w:delText>
        </w:r>
        <w:r w:rsidR="00374C70" w:rsidDel="004750B3">
          <w:delText>til</w:delText>
        </w:r>
        <w:r w:rsidDel="004750B3">
          <w:delText>iz</w:delText>
        </w:r>
        <w:r w:rsidDel="004750B3">
          <w:rPr>
            <w:rFonts w:eastAsia="宋体" w:hint="eastAsia"/>
          </w:rPr>
          <w:delText>ing</w:delText>
        </w:r>
        <w:r w:rsidR="00374C70" w:rsidDel="004750B3">
          <w:delText xml:space="preserve"> </w:delText>
        </w:r>
      </w:del>
      <w:ins w:id="606" w:author="xueliu" w:date="2013-04-05T22:55:00Z">
        <w:r w:rsidR="004750B3">
          <w:rPr>
            <w:rFonts w:eastAsia="宋体" w:hint="eastAsia"/>
          </w:rPr>
          <w:t>U</w:t>
        </w:r>
        <w:r w:rsidR="004750B3">
          <w:t>tiliz</w:t>
        </w:r>
        <w:r w:rsidR="004750B3">
          <w:rPr>
            <w:rFonts w:eastAsia="宋体"/>
          </w:rPr>
          <w:t>e</w:t>
        </w:r>
        <w:r w:rsidR="004750B3">
          <w:t xml:space="preserve"> </w:t>
        </w:r>
      </w:ins>
      <w:r w:rsidR="00374C70">
        <w:t>the Amazon E</w:t>
      </w:r>
      <w:del w:id="607" w:author="zhunan" w:date="2013-04-05T16:23:00Z">
        <w:r w:rsidR="00374C70" w:rsidDel="00C8620F">
          <w:delText xml:space="preserve">lastic </w:delText>
        </w:r>
        <w:r w:rsidR="00374C70" w:rsidDel="00C8620F">
          <w:rPr>
            <w:rFonts w:hint="eastAsia"/>
          </w:rPr>
          <w:delText>Cloud Compute</w:delText>
        </w:r>
      </w:del>
      <w:ins w:id="608" w:author="zhunan" w:date="2013-04-05T16:23:00Z">
        <w:r w:rsidR="00C8620F">
          <w:rPr>
            <w:rFonts w:eastAsia="宋体" w:hint="eastAsia"/>
          </w:rPr>
          <w:t>C2</w:t>
        </w:r>
      </w:ins>
      <w:r w:rsidR="00374C70">
        <w:t xml:space="preserve"> as </w:t>
      </w:r>
      <w:del w:id="609" w:author="zhunan" w:date="2013-04-05T16:23:00Z">
        <w:r w:rsidR="00374C70" w:rsidDel="00C8620F">
          <w:delText>the cloud computation server,</w:delText>
        </w:r>
        <w:r w:rsidR="00374C70" w:rsidDel="00C8620F">
          <w:rPr>
            <w:rFonts w:hint="eastAsia"/>
          </w:rPr>
          <w:delText xml:space="preserve"> deploying our software and debug it</w:delText>
        </w:r>
      </w:del>
      <w:ins w:id="610" w:author="zhunan" w:date="2013-04-05T16:23:00Z">
        <w:r w:rsidR="00C8620F">
          <w:rPr>
            <w:rFonts w:eastAsia="宋体" w:hint="eastAsia"/>
          </w:rPr>
          <w:t xml:space="preserve">the </w:t>
        </w:r>
        <w:proofErr w:type="spellStart"/>
        <w:r w:rsidR="00C8620F">
          <w:rPr>
            <w:rFonts w:eastAsia="宋体" w:hint="eastAsia"/>
          </w:rPr>
          <w:t>testbed</w:t>
        </w:r>
        <w:proofErr w:type="spellEnd"/>
        <w:r w:rsidR="00C8620F">
          <w:rPr>
            <w:rFonts w:eastAsia="宋体" w:hint="eastAsia"/>
          </w:rPr>
          <w:t xml:space="preserve"> for development and debugging</w:t>
        </w:r>
      </w:ins>
      <w:proofErr w:type="gramStart"/>
      <w:r w:rsidR="00374C70">
        <w:t>;</w:t>
      </w:r>
      <w:proofErr w:type="gramEnd"/>
      <w:r w:rsidR="00374C70">
        <w:t xml:space="preserve"> </w:t>
      </w:r>
    </w:p>
    <w:p w14:paraId="3D9C0FEB" w14:textId="3B6328F7" w:rsidR="0063015B" w:rsidRDefault="005F0B0D">
      <w:pPr>
        <w:rPr>
          <w:ins w:id="611" w:author="zhunan" w:date="2013-04-05T16:24:00Z"/>
          <w:rFonts w:eastAsia="宋体"/>
        </w:rPr>
        <w:pPrChange w:id="612" w:author="zhunan" w:date="2013-04-05T15:05:00Z">
          <w:pPr>
            <w:jc w:val="both"/>
          </w:pPr>
        </w:pPrChange>
      </w:pPr>
      <w:r>
        <w:t xml:space="preserve">2) </w:t>
      </w:r>
      <w:r>
        <w:rPr>
          <w:rFonts w:eastAsia="宋体" w:hint="eastAsia"/>
        </w:rPr>
        <w:t>C</w:t>
      </w:r>
      <w:r w:rsidR="00374C70">
        <w:t>onduct</w:t>
      </w:r>
      <w:del w:id="613" w:author="xueliu" w:date="2013-04-05T22:55:00Z">
        <w:r w:rsidDel="004750B3">
          <w:rPr>
            <w:rFonts w:eastAsia="宋体" w:hint="eastAsia"/>
          </w:rPr>
          <w:delText>ing</w:delText>
        </w:r>
      </w:del>
      <w:r w:rsidR="00374C70">
        <w:t xml:space="preserve"> </w:t>
      </w:r>
      <w:del w:id="614" w:author="zhunan" w:date="2013-04-05T16:24:00Z">
        <w:r w:rsidR="00374C70" w:rsidDel="00B5545C">
          <w:delText xml:space="preserve">comprehensive </w:delText>
        </w:r>
      </w:del>
      <w:r w:rsidR="00374C70">
        <w:t xml:space="preserve">performance analysis </w:t>
      </w:r>
      <w:ins w:id="615" w:author="xueliu" w:date="2013-04-05T22:55:00Z">
        <w:r w:rsidR="004750B3">
          <w:t xml:space="preserve">and evaluation </w:t>
        </w:r>
      </w:ins>
      <w:del w:id="616" w:author="xueliu" w:date="2013-04-05T22:55:00Z">
        <w:r w:rsidR="00374C70" w:rsidDel="004750B3">
          <w:delText xml:space="preserve">and further </w:delText>
        </w:r>
        <w:r w:rsidR="00374C70" w:rsidDel="004750B3">
          <w:rPr>
            <w:rFonts w:hint="eastAsia"/>
          </w:rPr>
          <w:delText xml:space="preserve">tuning </w:delText>
        </w:r>
      </w:del>
      <w:ins w:id="617" w:author="xueliu" w:date="2013-04-05T22:55:00Z">
        <w:r w:rsidR="004750B3">
          <w:t xml:space="preserve">to validate the efficiency and </w:t>
        </w:r>
      </w:ins>
      <w:ins w:id="618" w:author="xueliu" w:date="2013-04-05T22:56:00Z">
        <w:r w:rsidR="004750B3">
          <w:t>effectiveness of</w:t>
        </w:r>
      </w:ins>
      <w:ins w:id="619" w:author="xueliu" w:date="2013-04-05T22:55:00Z">
        <w:r w:rsidR="004750B3">
          <w:t xml:space="preserve"> </w:t>
        </w:r>
      </w:ins>
      <w:r w:rsidR="00374C70">
        <w:rPr>
          <w:rFonts w:hint="eastAsia"/>
        </w:rPr>
        <w:t>our design</w:t>
      </w:r>
      <w:r w:rsidR="00374C70">
        <w:t xml:space="preserve">. </w:t>
      </w:r>
    </w:p>
    <w:p w14:paraId="1F8C837E" w14:textId="4C1EFF42" w:rsidR="00224F3A" w:rsidRDefault="00374C70">
      <w:pPr>
        <w:rPr>
          <w:ins w:id="620" w:author="zhunan" w:date="2013-04-05T16:22:00Z"/>
          <w:rFonts w:eastAsia="宋体"/>
        </w:rPr>
        <w:pPrChange w:id="621" w:author="zhunan" w:date="2013-04-05T15:05:00Z">
          <w:pPr>
            <w:jc w:val="both"/>
          </w:pPr>
        </w:pPrChange>
      </w:pPr>
      <w:r>
        <w:t xml:space="preserve">We will publish our results on top </w:t>
      </w:r>
      <w:del w:id="622" w:author="zhunan" w:date="2013-04-05T16:24:00Z">
        <w:r w:rsidDel="00B5545C">
          <w:delText xml:space="preserve">peer-reviewed </w:delText>
        </w:r>
      </w:del>
      <w:r>
        <w:t xml:space="preserve">conferences and journals and further apply external research </w:t>
      </w:r>
      <w:proofErr w:type="spellStart"/>
      <w:r>
        <w:t>funding</w:t>
      </w:r>
      <w:ins w:id="623" w:author="zhunan" w:date="2013-04-05T16:24:00Z">
        <w:r w:rsidR="00443FD0">
          <w:rPr>
            <w:rFonts w:eastAsia="宋体" w:hint="eastAsia"/>
          </w:rPr>
          <w:t>s</w:t>
        </w:r>
      </w:ins>
      <w:proofErr w:type="spellEnd"/>
      <w:r>
        <w:t>.</w:t>
      </w:r>
      <w:ins w:id="624" w:author="xueliu" w:date="2013-04-05T22:56:00Z">
        <w:r w:rsidR="004750B3">
          <w:t xml:space="preserve"> Amazon’s generous funding support</w:t>
        </w:r>
      </w:ins>
      <w:ins w:id="625" w:author="xueliu" w:date="2013-04-05T22:57:00Z">
        <w:r w:rsidR="004750B3">
          <w:t xml:space="preserve"> is greatly appreciated and</w:t>
        </w:r>
      </w:ins>
      <w:ins w:id="626" w:author="xueliu" w:date="2013-04-05T22:56:00Z">
        <w:r w:rsidR="004750B3">
          <w:t xml:space="preserve"> will be acknowledged on our project website and also in our publications. </w:t>
        </w:r>
      </w:ins>
    </w:p>
    <w:p w14:paraId="14749F1C" w14:textId="77777777" w:rsidR="0073308F" w:rsidRDefault="0073308F">
      <w:pPr>
        <w:rPr>
          <w:ins w:id="627" w:author="zhunan" w:date="2013-04-05T16:22:00Z"/>
          <w:rFonts w:eastAsia="宋体"/>
        </w:rPr>
        <w:pPrChange w:id="628" w:author="zhunan" w:date="2013-04-05T15:05:00Z">
          <w:pPr>
            <w:jc w:val="both"/>
          </w:pPr>
        </w:pPrChange>
      </w:pPr>
    </w:p>
    <w:p w14:paraId="5908BEC0" w14:textId="77777777" w:rsidR="0073308F" w:rsidRPr="0073308F" w:rsidRDefault="0073308F">
      <w:pPr>
        <w:rPr>
          <w:rFonts w:eastAsia="宋体"/>
        </w:rPr>
        <w:pPrChange w:id="629" w:author="zhunan" w:date="2013-04-05T15:05:00Z">
          <w:pPr>
            <w:jc w:val="both"/>
          </w:pPr>
        </w:pPrChange>
      </w:pPr>
      <w:bookmarkStart w:id="630" w:name="_GoBack"/>
      <w:bookmarkEnd w:id="630"/>
    </w:p>
    <w:sectPr w:rsidR="0073308F" w:rsidRPr="0073308F" w:rsidSect="00D9589F">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5" w:author="xueliu" w:date="2013-04-04T23:01:00Z" w:initials="x">
    <w:p w14:paraId="68826CD8" w14:textId="77777777" w:rsidR="0029572E" w:rsidRDefault="0029572E">
      <w:pPr>
        <w:pStyle w:val="CommentText"/>
      </w:pPr>
      <w:r>
        <w:rPr>
          <w:rStyle w:val="CommentReference"/>
        </w:rPr>
        <w:annotationRef/>
      </w:r>
      <w:r>
        <w:t xml:space="preserve">Remove the detailed examples, but focus on overall goals, and what are needed by Amazon’s 3 sections.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A2828"/>
    <w:multiLevelType w:val="hybridMultilevel"/>
    <w:tmpl w:val="35B839F6"/>
    <w:lvl w:ilvl="0" w:tplc="2662DD10">
      <w:start w:val="1"/>
      <w:numFmt w:val="decimal"/>
      <w:lvlText w:val="(%1)"/>
      <w:lvlJc w:val="left"/>
      <w:pPr>
        <w:ind w:left="780" w:hanging="360"/>
      </w:pPr>
      <w:rPr>
        <w:rFonts w:eastAsia="宋体"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22A3CB2"/>
    <w:multiLevelType w:val="hybridMultilevel"/>
    <w:tmpl w:val="829AC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18527F"/>
    <w:multiLevelType w:val="hybridMultilevel"/>
    <w:tmpl w:val="A1AE2352"/>
    <w:lvl w:ilvl="0" w:tplc="10090017">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6023668"/>
    <w:multiLevelType w:val="hybridMultilevel"/>
    <w:tmpl w:val="88D4AE9E"/>
    <w:lvl w:ilvl="0" w:tplc="57C21FAC">
      <w:start w:val="1"/>
      <w:numFmt w:val="lowerLetter"/>
      <w:lvlText w:val="%1)"/>
      <w:lvlJc w:val="left"/>
      <w:pPr>
        <w:ind w:left="1080" w:hanging="360"/>
      </w:pPr>
      <w:rPr>
        <w:rFonts w:eastAsia="宋体"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5C057CBF"/>
    <w:multiLevelType w:val="hybridMultilevel"/>
    <w:tmpl w:val="58DEB282"/>
    <w:lvl w:ilvl="0" w:tplc="CE841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522AE0"/>
    <w:multiLevelType w:val="hybridMultilevel"/>
    <w:tmpl w:val="85EADBF4"/>
    <w:lvl w:ilvl="0" w:tplc="2CE0DB24">
      <w:start w:val="3"/>
      <w:numFmt w:val="decimal"/>
      <w:lvlText w:val="%1."/>
      <w:lvlJc w:val="left"/>
      <w:pPr>
        <w:ind w:left="720" w:hanging="360"/>
      </w:pPr>
      <w:rPr>
        <w:rFonts w:ascii="Verdana" w:eastAsia="Times New Roman" w:hAnsi="Verdana" w:cs="Times New Roman" w:hint="default"/>
        <w:b/>
        <w:color w:val="000000"/>
        <w:sz w:val="1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BAD1969"/>
    <w:multiLevelType w:val="hybridMultilevel"/>
    <w:tmpl w:val="F900172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791E44EC"/>
    <w:multiLevelType w:val="multilevel"/>
    <w:tmpl w:val="B6F44A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7B0C4201"/>
    <w:multiLevelType w:val="hybridMultilevel"/>
    <w:tmpl w:val="C5922450"/>
    <w:lvl w:ilvl="0" w:tplc="F7788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776847"/>
    <w:multiLevelType w:val="hybridMultilevel"/>
    <w:tmpl w:val="F10283EA"/>
    <w:lvl w:ilvl="0" w:tplc="BD3C4A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0"/>
  </w:num>
  <w:num w:numId="4">
    <w:abstractNumId w:val="7"/>
  </w:num>
  <w:num w:numId="5">
    <w:abstractNumId w:val="5"/>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DC"/>
    <w:rsid w:val="00000AFA"/>
    <w:rsid w:val="00021A63"/>
    <w:rsid w:val="00063595"/>
    <w:rsid w:val="000814EC"/>
    <w:rsid w:val="00087689"/>
    <w:rsid w:val="00096588"/>
    <w:rsid w:val="000B586C"/>
    <w:rsid w:val="000C3B73"/>
    <w:rsid w:val="000D5DC2"/>
    <w:rsid w:val="000E1875"/>
    <w:rsid w:val="000E42CA"/>
    <w:rsid w:val="000E64E5"/>
    <w:rsid w:val="00101648"/>
    <w:rsid w:val="001026CB"/>
    <w:rsid w:val="00153742"/>
    <w:rsid w:val="00153A97"/>
    <w:rsid w:val="00163E23"/>
    <w:rsid w:val="00166446"/>
    <w:rsid w:val="00190922"/>
    <w:rsid w:val="00195832"/>
    <w:rsid w:val="001A285A"/>
    <w:rsid w:val="001B182F"/>
    <w:rsid w:val="001B6049"/>
    <w:rsid w:val="001C5736"/>
    <w:rsid w:val="001D35EA"/>
    <w:rsid w:val="001E4F96"/>
    <w:rsid w:val="001F1268"/>
    <w:rsid w:val="001F5C81"/>
    <w:rsid w:val="00202F34"/>
    <w:rsid w:val="0020375B"/>
    <w:rsid w:val="00204EB8"/>
    <w:rsid w:val="00213A9F"/>
    <w:rsid w:val="00224F3A"/>
    <w:rsid w:val="00232064"/>
    <w:rsid w:val="00244F27"/>
    <w:rsid w:val="00245293"/>
    <w:rsid w:val="0026524E"/>
    <w:rsid w:val="00274E58"/>
    <w:rsid w:val="0027709E"/>
    <w:rsid w:val="0029572E"/>
    <w:rsid w:val="002B0978"/>
    <w:rsid w:val="002B1734"/>
    <w:rsid w:val="002B3451"/>
    <w:rsid w:val="002B594E"/>
    <w:rsid w:val="002D3B06"/>
    <w:rsid w:val="003069E6"/>
    <w:rsid w:val="00325045"/>
    <w:rsid w:val="003276FA"/>
    <w:rsid w:val="00343BC8"/>
    <w:rsid w:val="00345C02"/>
    <w:rsid w:val="0035180F"/>
    <w:rsid w:val="0036732D"/>
    <w:rsid w:val="003675CD"/>
    <w:rsid w:val="00374C70"/>
    <w:rsid w:val="0038346E"/>
    <w:rsid w:val="00392957"/>
    <w:rsid w:val="00396E49"/>
    <w:rsid w:val="003B6E11"/>
    <w:rsid w:val="003C7122"/>
    <w:rsid w:val="003D637C"/>
    <w:rsid w:val="003E0425"/>
    <w:rsid w:val="003E667F"/>
    <w:rsid w:val="0040244E"/>
    <w:rsid w:val="00407BC1"/>
    <w:rsid w:val="00416498"/>
    <w:rsid w:val="00424EE4"/>
    <w:rsid w:val="0042673C"/>
    <w:rsid w:val="00431B3D"/>
    <w:rsid w:val="004406C3"/>
    <w:rsid w:val="00443FD0"/>
    <w:rsid w:val="004442CE"/>
    <w:rsid w:val="00444856"/>
    <w:rsid w:val="0045728A"/>
    <w:rsid w:val="004630F3"/>
    <w:rsid w:val="004750B3"/>
    <w:rsid w:val="0048311E"/>
    <w:rsid w:val="004A563B"/>
    <w:rsid w:val="004B3CCA"/>
    <w:rsid w:val="004B43E2"/>
    <w:rsid w:val="004B5D63"/>
    <w:rsid w:val="004E1E52"/>
    <w:rsid w:val="004E4D05"/>
    <w:rsid w:val="00504177"/>
    <w:rsid w:val="00505451"/>
    <w:rsid w:val="00505C2D"/>
    <w:rsid w:val="00512594"/>
    <w:rsid w:val="005154E9"/>
    <w:rsid w:val="00532059"/>
    <w:rsid w:val="00533951"/>
    <w:rsid w:val="00541156"/>
    <w:rsid w:val="00566958"/>
    <w:rsid w:val="00573838"/>
    <w:rsid w:val="00576ED7"/>
    <w:rsid w:val="00590333"/>
    <w:rsid w:val="00592028"/>
    <w:rsid w:val="005972C7"/>
    <w:rsid w:val="005A7783"/>
    <w:rsid w:val="005B1A6F"/>
    <w:rsid w:val="005C074F"/>
    <w:rsid w:val="005E0613"/>
    <w:rsid w:val="005F0B0D"/>
    <w:rsid w:val="005F7865"/>
    <w:rsid w:val="00601C1B"/>
    <w:rsid w:val="006058D8"/>
    <w:rsid w:val="00613588"/>
    <w:rsid w:val="0063015B"/>
    <w:rsid w:val="00632907"/>
    <w:rsid w:val="00646555"/>
    <w:rsid w:val="006554A6"/>
    <w:rsid w:val="0069377B"/>
    <w:rsid w:val="006A5BE1"/>
    <w:rsid w:val="006B13A8"/>
    <w:rsid w:val="006B5005"/>
    <w:rsid w:val="006C5430"/>
    <w:rsid w:val="006C7103"/>
    <w:rsid w:val="006D2659"/>
    <w:rsid w:val="006D7E21"/>
    <w:rsid w:val="006E2786"/>
    <w:rsid w:val="006E616A"/>
    <w:rsid w:val="00701410"/>
    <w:rsid w:val="00713C75"/>
    <w:rsid w:val="00725372"/>
    <w:rsid w:val="0072542C"/>
    <w:rsid w:val="00730170"/>
    <w:rsid w:val="007301BC"/>
    <w:rsid w:val="00731A3C"/>
    <w:rsid w:val="0073308F"/>
    <w:rsid w:val="00735B51"/>
    <w:rsid w:val="00753629"/>
    <w:rsid w:val="00764CF5"/>
    <w:rsid w:val="007668DB"/>
    <w:rsid w:val="00767D61"/>
    <w:rsid w:val="007770D2"/>
    <w:rsid w:val="00784A1D"/>
    <w:rsid w:val="007A42EE"/>
    <w:rsid w:val="007A664A"/>
    <w:rsid w:val="007C1FFA"/>
    <w:rsid w:val="007D4492"/>
    <w:rsid w:val="007D64EA"/>
    <w:rsid w:val="007E06A2"/>
    <w:rsid w:val="007F081F"/>
    <w:rsid w:val="007F089A"/>
    <w:rsid w:val="00807B47"/>
    <w:rsid w:val="00810A75"/>
    <w:rsid w:val="00816395"/>
    <w:rsid w:val="0083592B"/>
    <w:rsid w:val="00841607"/>
    <w:rsid w:val="008420A3"/>
    <w:rsid w:val="00860D7A"/>
    <w:rsid w:val="008700F4"/>
    <w:rsid w:val="008710A3"/>
    <w:rsid w:val="00871D41"/>
    <w:rsid w:val="008837EE"/>
    <w:rsid w:val="008924EC"/>
    <w:rsid w:val="00896AE4"/>
    <w:rsid w:val="008A10BC"/>
    <w:rsid w:val="008A7AD9"/>
    <w:rsid w:val="008B0B09"/>
    <w:rsid w:val="008B0B80"/>
    <w:rsid w:val="008D1313"/>
    <w:rsid w:val="008D7E8D"/>
    <w:rsid w:val="008E2989"/>
    <w:rsid w:val="008F7C85"/>
    <w:rsid w:val="009009AC"/>
    <w:rsid w:val="009319C8"/>
    <w:rsid w:val="00944D03"/>
    <w:rsid w:val="00944DBC"/>
    <w:rsid w:val="00946FAA"/>
    <w:rsid w:val="0095738F"/>
    <w:rsid w:val="00971941"/>
    <w:rsid w:val="009811E5"/>
    <w:rsid w:val="00981EDF"/>
    <w:rsid w:val="00991335"/>
    <w:rsid w:val="009914DA"/>
    <w:rsid w:val="00995D37"/>
    <w:rsid w:val="009A69F2"/>
    <w:rsid w:val="009F2174"/>
    <w:rsid w:val="009F4C2C"/>
    <w:rsid w:val="009F73D1"/>
    <w:rsid w:val="00A062AD"/>
    <w:rsid w:val="00A11D7D"/>
    <w:rsid w:val="00A31B9F"/>
    <w:rsid w:val="00A32EA3"/>
    <w:rsid w:val="00A33486"/>
    <w:rsid w:val="00A4174E"/>
    <w:rsid w:val="00A41E4D"/>
    <w:rsid w:val="00A6442A"/>
    <w:rsid w:val="00A72102"/>
    <w:rsid w:val="00A7567B"/>
    <w:rsid w:val="00A816DD"/>
    <w:rsid w:val="00A835B6"/>
    <w:rsid w:val="00A8735D"/>
    <w:rsid w:val="00A93188"/>
    <w:rsid w:val="00AB16BD"/>
    <w:rsid w:val="00AB7A61"/>
    <w:rsid w:val="00AE194A"/>
    <w:rsid w:val="00AE645B"/>
    <w:rsid w:val="00B11902"/>
    <w:rsid w:val="00B25F62"/>
    <w:rsid w:val="00B3365D"/>
    <w:rsid w:val="00B34236"/>
    <w:rsid w:val="00B5175A"/>
    <w:rsid w:val="00B51DDC"/>
    <w:rsid w:val="00B547CC"/>
    <w:rsid w:val="00B5545C"/>
    <w:rsid w:val="00B91F32"/>
    <w:rsid w:val="00BA1549"/>
    <w:rsid w:val="00BA354C"/>
    <w:rsid w:val="00BB70B4"/>
    <w:rsid w:val="00BC24F1"/>
    <w:rsid w:val="00BD0D10"/>
    <w:rsid w:val="00BD553A"/>
    <w:rsid w:val="00C138CB"/>
    <w:rsid w:val="00C15CE9"/>
    <w:rsid w:val="00C2404D"/>
    <w:rsid w:val="00C45C45"/>
    <w:rsid w:val="00C50419"/>
    <w:rsid w:val="00C53FC9"/>
    <w:rsid w:val="00C5719E"/>
    <w:rsid w:val="00C646E1"/>
    <w:rsid w:val="00C75F90"/>
    <w:rsid w:val="00C8620F"/>
    <w:rsid w:val="00C86C1E"/>
    <w:rsid w:val="00C9538A"/>
    <w:rsid w:val="00CA3B7F"/>
    <w:rsid w:val="00CB57D0"/>
    <w:rsid w:val="00CC0C8F"/>
    <w:rsid w:val="00CC344E"/>
    <w:rsid w:val="00CD01EC"/>
    <w:rsid w:val="00CE29E1"/>
    <w:rsid w:val="00CF0A56"/>
    <w:rsid w:val="00D21D93"/>
    <w:rsid w:val="00D33FF8"/>
    <w:rsid w:val="00D45C24"/>
    <w:rsid w:val="00D47B82"/>
    <w:rsid w:val="00D60445"/>
    <w:rsid w:val="00D61C7F"/>
    <w:rsid w:val="00D77C17"/>
    <w:rsid w:val="00D80BD6"/>
    <w:rsid w:val="00D82293"/>
    <w:rsid w:val="00D8609C"/>
    <w:rsid w:val="00D9330C"/>
    <w:rsid w:val="00D9589F"/>
    <w:rsid w:val="00DA0F57"/>
    <w:rsid w:val="00DC00FC"/>
    <w:rsid w:val="00DD1CAD"/>
    <w:rsid w:val="00DF184E"/>
    <w:rsid w:val="00E00F0B"/>
    <w:rsid w:val="00E06795"/>
    <w:rsid w:val="00E11138"/>
    <w:rsid w:val="00E16686"/>
    <w:rsid w:val="00E66571"/>
    <w:rsid w:val="00E94070"/>
    <w:rsid w:val="00E94DE1"/>
    <w:rsid w:val="00EA3413"/>
    <w:rsid w:val="00EA4173"/>
    <w:rsid w:val="00EA7A24"/>
    <w:rsid w:val="00EC6BCD"/>
    <w:rsid w:val="00F15897"/>
    <w:rsid w:val="00F233B8"/>
    <w:rsid w:val="00F3669B"/>
    <w:rsid w:val="00F46094"/>
    <w:rsid w:val="00F52F5C"/>
    <w:rsid w:val="00F54169"/>
    <w:rsid w:val="00F63842"/>
    <w:rsid w:val="00F91CDB"/>
    <w:rsid w:val="00FC1714"/>
    <w:rsid w:val="00FC54A7"/>
    <w:rsid w:val="00FE2311"/>
    <w:rsid w:val="00FF2D45"/>
    <w:rsid w:val="00FF70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069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39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163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138C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95"/>
    <w:rPr>
      <w:b/>
      <w:bCs/>
      <w:kern w:val="44"/>
      <w:sz w:val="44"/>
      <w:szCs w:val="44"/>
    </w:rPr>
  </w:style>
  <w:style w:type="character" w:customStyle="1" w:styleId="Heading2Char">
    <w:name w:val="Heading 2 Char"/>
    <w:basedOn w:val="DefaultParagraphFont"/>
    <w:link w:val="Heading2"/>
    <w:uiPriority w:val="9"/>
    <w:rsid w:val="00816395"/>
    <w:rPr>
      <w:rFonts w:asciiTheme="majorHAnsi" w:eastAsiaTheme="majorEastAsia" w:hAnsiTheme="majorHAnsi" w:cstheme="majorBidi"/>
      <w:b/>
      <w:bCs/>
      <w:sz w:val="32"/>
      <w:szCs w:val="32"/>
    </w:rPr>
  </w:style>
  <w:style w:type="paragraph" w:styleId="ListParagraph">
    <w:name w:val="List Paragraph"/>
    <w:basedOn w:val="Normal"/>
    <w:uiPriority w:val="34"/>
    <w:qFormat/>
    <w:rsid w:val="00E66571"/>
    <w:pPr>
      <w:ind w:firstLineChars="200" w:firstLine="420"/>
    </w:pPr>
  </w:style>
  <w:style w:type="character" w:customStyle="1" w:styleId="Heading3Char">
    <w:name w:val="Heading 3 Char"/>
    <w:basedOn w:val="DefaultParagraphFont"/>
    <w:link w:val="Heading3"/>
    <w:uiPriority w:val="9"/>
    <w:rsid w:val="00C138CB"/>
    <w:rPr>
      <w:b/>
      <w:bCs/>
      <w:sz w:val="32"/>
      <w:szCs w:val="32"/>
    </w:rPr>
  </w:style>
  <w:style w:type="paragraph" w:styleId="BalloonText">
    <w:name w:val="Balloon Text"/>
    <w:basedOn w:val="Normal"/>
    <w:link w:val="BalloonTextChar"/>
    <w:uiPriority w:val="99"/>
    <w:semiHidden/>
    <w:unhideWhenUsed/>
    <w:rsid w:val="00D33FF8"/>
    <w:rPr>
      <w:rFonts w:ascii="Tahoma" w:hAnsi="Tahoma" w:cs="Tahoma"/>
      <w:sz w:val="16"/>
      <w:szCs w:val="16"/>
    </w:rPr>
  </w:style>
  <w:style w:type="character" w:customStyle="1" w:styleId="BalloonTextChar">
    <w:name w:val="Balloon Text Char"/>
    <w:basedOn w:val="DefaultParagraphFont"/>
    <w:link w:val="BalloonText"/>
    <w:uiPriority w:val="99"/>
    <w:semiHidden/>
    <w:rsid w:val="00D33FF8"/>
    <w:rPr>
      <w:rFonts w:ascii="Tahoma" w:hAnsi="Tahoma" w:cs="Tahoma"/>
      <w:sz w:val="16"/>
      <w:szCs w:val="16"/>
    </w:rPr>
  </w:style>
  <w:style w:type="character" w:styleId="Hyperlink">
    <w:name w:val="Hyperlink"/>
    <w:basedOn w:val="DefaultParagraphFont"/>
    <w:uiPriority w:val="99"/>
    <w:semiHidden/>
    <w:unhideWhenUsed/>
    <w:rsid w:val="00166446"/>
    <w:rPr>
      <w:color w:val="0000FF"/>
      <w:u w:val="single"/>
    </w:rPr>
  </w:style>
  <w:style w:type="character" w:styleId="CommentReference">
    <w:name w:val="annotation reference"/>
    <w:basedOn w:val="DefaultParagraphFont"/>
    <w:uiPriority w:val="99"/>
    <w:semiHidden/>
    <w:unhideWhenUsed/>
    <w:rsid w:val="0029572E"/>
    <w:rPr>
      <w:sz w:val="16"/>
      <w:szCs w:val="16"/>
    </w:rPr>
  </w:style>
  <w:style w:type="paragraph" w:styleId="CommentText">
    <w:name w:val="annotation text"/>
    <w:basedOn w:val="Normal"/>
    <w:link w:val="CommentTextChar"/>
    <w:uiPriority w:val="99"/>
    <w:semiHidden/>
    <w:unhideWhenUsed/>
    <w:rsid w:val="0029572E"/>
    <w:rPr>
      <w:sz w:val="20"/>
      <w:szCs w:val="20"/>
    </w:rPr>
  </w:style>
  <w:style w:type="character" w:customStyle="1" w:styleId="CommentTextChar">
    <w:name w:val="Comment Text Char"/>
    <w:basedOn w:val="DefaultParagraphFont"/>
    <w:link w:val="CommentText"/>
    <w:uiPriority w:val="99"/>
    <w:semiHidden/>
    <w:rsid w:val="0029572E"/>
    <w:rPr>
      <w:sz w:val="20"/>
      <w:szCs w:val="20"/>
    </w:rPr>
  </w:style>
  <w:style w:type="paragraph" w:styleId="CommentSubject">
    <w:name w:val="annotation subject"/>
    <w:basedOn w:val="CommentText"/>
    <w:next w:val="CommentText"/>
    <w:link w:val="CommentSubjectChar"/>
    <w:uiPriority w:val="99"/>
    <w:semiHidden/>
    <w:unhideWhenUsed/>
    <w:rsid w:val="0029572E"/>
    <w:rPr>
      <w:b/>
      <w:bCs/>
    </w:rPr>
  </w:style>
  <w:style w:type="character" w:customStyle="1" w:styleId="CommentSubjectChar">
    <w:name w:val="Comment Subject Char"/>
    <w:basedOn w:val="CommentTextChar"/>
    <w:link w:val="CommentSubject"/>
    <w:uiPriority w:val="99"/>
    <w:semiHidden/>
    <w:rsid w:val="0029572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39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163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138C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95"/>
    <w:rPr>
      <w:b/>
      <w:bCs/>
      <w:kern w:val="44"/>
      <w:sz w:val="44"/>
      <w:szCs w:val="44"/>
    </w:rPr>
  </w:style>
  <w:style w:type="character" w:customStyle="1" w:styleId="Heading2Char">
    <w:name w:val="Heading 2 Char"/>
    <w:basedOn w:val="DefaultParagraphFont"/>
    <w:link w:val="Heading2"/>
    <w:uiPriority w:val="9"/>
    <w:rsid w:val="00816395"/>
    <w:rPr>
      <w:rFonts w:asciiTheme="majorHAnsi" w:eastAsiaTheme="majorEastAsia" w:hAnsiTheme="majorHAnsi" w:cstheme="majorBidi"/>
      <w:b/>
      <w:bCs/>
      <w:sz w:val="32"/>
      <w:szCs w:val="32"/>
    </w:rPr>
  </w:style>
  <w:style w:type="paragraph" w:styleId="ListParagraph">
    <w:name w:val="List Paragraph"/>
    <w:basedOn w:val="Normal"/>
    <w:uiPriority w:val="34"/>
    <w:qFormat/>
    <w:rsid w:val="00E66571"/>
    <w:pPr>
      <w:ind w:firstLineChars="200" w:firstLine="420"/>
    </w:pPr>
  </w:style>
  <w:style w:type="character" w:customStyle="1" w:styleId="Heading3Char">
    <w:name w:val="Heading 3 Char"/>
    <w:basedOn w:val="DefaultParagraphFont"/>
    <w:link w:val="Heading3"/>
    <w:uiPriority w:val="9"/>
    <w:rsid w:val="00C138CB"/>
    <w:rPr>
      <w:b/>
      <w:bCs/>
      <w:sz w:val="32"/>
      <w:szCs w:val="32"/>
    </w:rPr>
  </w:style>
  <w:style w:type="paragraph" w:styleId="BalloonText">
    <w:name w:val="Balloon Text"/>
    <w:basedOn w:val="Normal"/>
    <w:link w:val="BalloonTextChar"/>
    <w:uiPriority w:val="99"/>
    <w:semiHidden/>
    <w:unhideWhenUsed/>
    <w:rsid w:val="00D33FF8"/>
    <w:rPr>
      <w:rFonts w:ascii="Tahoma" w:hAnsi="Tahoma" w:cs="Tahoma"/>
      <w:sz w:val="16"/>
      <w:szCs w:val="16"/>
    </w:rPr>
  </w:style>
  <w:style w:type="character" w:customStyle="1" w:styleId="BalloonTextChar">
    <w:name w:val="Balloon Text Char"/>
    <w:basedOn w:val="DefaultParagraphFont"/>
    <w:link w:val="BalloonText"/>
    <w:uiPriority w:val="99"/>
    <w:semiHidden/>
    <w:rsid w:val="00D33FF8"/>
    <w:rPr>
      <w:rFonts w:ascii="Tahoma" w:hAnsi="Tahoma" w:cs="Tahoma"/>
      <w:sz w:val="16"/>
      <w:szCs w:val="16"/>
    </w:rPr>
  </w:style>
  <w:style w:type="character" w:styleId="Hyperlink">
    <w:name w:val="Hyperlink"/>
    <w:basedOn w:val="DefaultParagraphFont"/>
    <w:uiPriority w:val="99"/>
    <w:semiHidden/>
    <w:unhideWhenUsed/>
    <w:rsid w:val="00166446"/>
    <w:rPr>
      <w:color w:val="0000FF"/>
      <w:u w:val="single"/>
    </w:rPr>
  </w:style>
  <w:style w:type="character" w:styleId="CommentReference">
    <w:name w:val="annotation reference"/>
    <w:basedOn w:val="DefaultParagraphFont"/>
    <w:uiPriority w:val="99"/>
    <w:semiHidden/>
    <w:unhideWhenUsed/>
    <w:rsid w:val="0029572E"/>
    <w:rPr>
      <w:sz w:val="16"/>
      <w:szCs w:val="16"/>
    </w:rPr>
  </w:style>
  <w:style w:type="paragraph" w:styleId="CommentText">
    <w:name w:val="annotation text"/>
    <w:basedOn w:val="Normal"/>
    <w:link w:val="CommentTextChar"/>
    <w:uiPriority w:val="99"/>
    <w:semiHidden/>
    <w:unhideWhenUsed/>
    <w:rsid w:val="0029572E"/>
    <w:rPr>
      <w:sz w:val="20"/>
      <w:szCs w:val="20"/>
    </w:rPr>
  </w:style>
  <w:style w:type="character" w:customStyle="1" w:styleId="CommentTextChar">
    <w:name w:val="Comment Text Char"/>
    <w:basedOn w:val="DefaultParagraphFont"/>
    <w:link w:val="CommentText"/>
    <w:uiPriority w:val="99"/>
    <w:semiHidden/>
    <w:rsid w:val="0029572E"/>
    <w:rPr>
      <w:sz w:val="20"/>
      <w:szCs w:val="20"/>
    </w:rPr>
  </w:style>
  <w:style w:type="paragraph" w:styleId="CommentSubject">
    <w:name w:val="annotation subject"/>
    <w:basedOn w:val="CommentText"/>
    <w:next w:val="CommentText"/>
    <w:link w:val="CommentSubjectChar"/>
    <w:uiPriority w:val="99"/>
    <w:semiHidden/>
    <w:unhideWhenUsed/>
    <w:rsid w:val="0029572E"/>
    <w:rPr>
      <w:b/>
      <w:bCs/>
    </w:rPr>
  </w:style>
  <w:style w:type="character" w:customStyle="1" w:styleId="CommentSubjectChar">
    <w:name w:val="Comment Subject Char"/>
    <w:basedOn w:val="CommentTextChar"/>
    <w:link w:val="CommentSubject"/>
    <w:uiPriority w:val="99"/>
    <w:semiHidden/>
    <w:rsid w:val="002957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34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AD59E-B0A3-D74C-BA26-144F2DA6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1600</Words>
  <Characters>9123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Shanghai Jiaotong University</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Zhu</dc:creator>
  <cp:keywords/>
  <dc:description/>
  <cp:lastModifiedBy>Nan Zhu</cp:lastModifiedBy>
  <cp:revision>2</cp:revision>
  <dcterms:created xsi:type="dcterms:W3CDTF">2013-04-06T03:23:00Z</dcterms:created>
  <dcterms:modified xsi:type="dcterms:W3CDTF">2013-04-06T03:23:00Z</dcterms:modified>
</cp:coreProperties>
</file>